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D66D71" w:rsidRDefault="00D66D71" w:rsidP="00AA0C9C">
      <w:pPr>
        <w:pStyle w:val="a4"/>
        <w:rPr>
          <w:sz w:val="36"/>
          <w:szCs w:val="36"/>
        </w:rPr>
      </w:pPr>
      <w:r w:rsidRPr="00D66D71">
        <w:rPr>
          <w:sz w:val="36"/>
          <w:szCs w:val="36"/>
        </w:rPr>
        <w:t>一种改进的</w:t>
      </w:r>
      <w:r w:rsidR="004D2A7E" w:rsidRPr="00D66D71">
        <w:rPr>
          <w:sz w:val="36"/>
          <w:szCs w:val="36"/>
        </w:rPr>
        <w:t>模糊聚类</w:t>
      </w:r>
      <w:r w:rsidR="00ED78E3" w:rsidRPr="00D66D71">
        <w:rPr>
          <w:sz w:val="36"/>
          <w:szCs w:val="36"/>
        </w:rPr>
        <w:t>算法</w:t>
      </w:r>
      <w:r w:rsidRPr="00D66D71">
        <w:rPr>
          <w:sz w:val="36"/>
          <w:szCs w:val="36"/>
        </w:rPr>
        <w:t>在明星票房影响力上的应用</w:t>
      </w:r>
    </w:p>
    <w:p w:rsidR="00F2616B" w:rsidRPr="00F2616B" w:rsidRDefault="00F2616B" w:rsidP="00F2616B">
      <w:pPr>
        <w:jc w:val="center"/>
        <w:rPr>
          <w:rFonts w:ascii="楷体_GB2312" w:eastAsia="宋体" w:hAnsi="楷体_GB2312" w:cs="Times New Roman"/>
          <w:sz w:val="28"/>
          <w:szCs w:val="28"/>
        </w:rPr>
      </w:pPr>
      <w:r w:rsidRPr="00CA6FC9">
        <w:rPr>
          <w:rFonts w:ascii="宋体" w:eastAsia="宋体" w:hAnsi="宋体" w:cs="Times New Roman" w:hint="eastAsia"/>
          <w:b/>
          <w:bCs/>
          <w:szCs w:val="21"/>
        </w:rPr>
        <w:t>单位</w:t>
      </w:r>
      <w:r w:rsidRPr="00CA6FC9">
        <w:rPr>
          <w:rFonts w:ascii="宋体" w:eastAsia="宋体" w:hAnsi="宋体" w:cs="Times New Roman" w:hint="eastAsia"/>
          <w:sz w:val="18"/>
          <w:szCs w:val="18"/>
        </w:rPr>
        <w:t>：</w:t>
      </w:r>
      <w:r w:rsidRPr="00CA6FC9">
        <w:rPr>
          <w:rFonts w:ascii="宋体" w:eastAsia="宋体" w:hAnsi="宋体" w:cs="Times New Roman" w:hint="eastAsia"/>
          <w:sz w:val="15"/>
          <w:szCs w:val="15"/>
        </w:rPr>
        <w:t>上海大学 计算机工程与科学学院，上海 宝山 200444</w:t>
      </w:r>
    </w:p>
    <w:p w:rsidR="007D4654" w:rsidRDefault="00E93CC3" w:rsidP="007D4654">
      <w:pPr>
        <w:rPr>
          <w:rFonts w:ascii="黑体" w:eastAsia="黑体" w:hAnsi="黑体"/>
        </w:rPr>
      </w:pPr>
      <w:r w:rsidRPr="00E93CC3">
        <w:rPr>
          <w:rFonts w:ascii="黑体" w:eastAsia="黑体" w:hAnsi="黑体" w:hint="eastAsia"/>
        </w:rPr>
        <w:t>摘要：</w:t>
      </w:r>
      <w:r w:rsidR="00094D2C">
        <w:rPr>
          <w:rFonts w:ascii="黑体" w:eastAsia="黑体" w:hAnsi="黑体" w:hint="eastAsia"/>
        </w:rPr>
        <w:t>基于距离的</w:t>
      </w:r>
      <w:r w:rsidR="005E693B">
        <w:rPr>
          <w:rFonts w:ascii="黑体" w:eastAsia="黑体" w:hAnsi="黑体" w:hint="eastAsia"/>
        </w:rPr>
        <w:t>FCM</w:t>
      </w:r>
      <w:r w:rsidR="003A2234">
        <w:rPr>
          <w:rFonts w:ascii="黑体" w:eastAsia="黑体" w:hAnsi="黑体" w:hint="eastAsia"/>
        </w:rPr>
        <w:t>聚类</w:t>
      </w:r>
      <w:r w:rsidR="00094D2C">
        <w:rPr>
          <w:rFonts w:ascii="黑体" w:eastAsia="黑体" w:hAnsi="黑体" w:hint="eastAsia"/>
        </w:rPr>
        <w:t>算法</w:t>
      </w:r>
      <w:r w:rsidR="003A2234">
        <w:rPr>
          <w:rFonts w:ascii="黑体" w:eastAsia="黑体" w:hAnsi="黑体" w:hint="eastAsia"/>
        </w:rPr>
        <w:t>对初始中心的选择较为敏感，易陷入局部最优，影响算法的稳定性。</w:t>
      </w:r>
      <w:r w:rsidR="00DA414A">
        <w:rPr>
          <w:rFonts w:ascii="黑体" w:eastAsia="黑体" w:hAnsi="黑体" w:hint="eastAsia"/>
        </w:rPr>
        <w:t>针对这个问题，提出了</w:t>
      </w:r>
      <w:r w:rsidR="00500831">
        <w:rPr>
          <w:rFonts w:ascii="黑体" w:eastAsia="黑体" w:hAnsi="黑体" w:hint="eastAsia"/>
        </w:rPr>
        <w:t>一个种</w:t>
      </w:r>
      <w:r w:rsidR="009B4211">
        <w:rPr>
          <w:rFonts w:ascii="黑体" w:eastAsia="黑体" w:hAnsi="黑体" w:hint="eastAsia"/>
        </w:rPr>
        <w:t>改进的</w:t>
      </w:r>
      <w:r w:rsidR="00500831">
        <w:rPr>
          <w:rFonts w:ascii="黑体" w:eastAsia="黑体" w:hAnsi="黑体" w:hint="eastAsia"/>
        </w:rPr>
        <w:t>中心点的选择策略，结合距离和密度</w:t>
      </w:r>
      <w:r w:rsidR="009525B8">
        <w:rPr>
          <w:rFonts w:ascii="黑体" w:eastAsia="黑体" w:hAnsi="黑体" w:hint="eastAsia"/>
        </w:rPr>
        <w:t>在中心点选择初就可以判断离群点。</w:t>
      </w:r>
      <w:r w:rsidR="0099538E">
        <w:rPr>
          <w:rFonts w:ascii="黑体" w:eastAsia="黑体" w:hAnsi="黑体" w:hint="eastAsia"/>
        </w:rPr>
        <w:t>根据聚类中心的分离特性改进了目标函数，解决了距离公式不适应</w:t>
      </w:r>
      <w:r w:rsidR="0053073F">
        <w:rPr>
          <w:rFonts w:ascii="黑体" w:eastAsia="黑体" w:hAnsi="黑体" w:hint="eastAsia"/>
        </w:rPr>
        <w:t>分布相对均匀的样本数据</w:t>
      </w:r>
      <w:r w:rsidR="009C2B6D">
        <w:rPr>
          <w:rFonts w:ascii="黑体" w:eastAsia="黑体" w:hAnsi="黑体" w:hint="eastAsia"/>
        </w:rPr>
        <w:t>。</w:t>
      </w:r>
    </w:p>
    <w:p w:rsidR="001302AE" w:rsidRDefault="001302AE" w:rsidP="007D4654">
      <w:pPr>
        <w:rPr>
          <w:rFonts w:ascii="黑体" w:eastAsia="黑体" w:hAnsi="黑体"/>
        </w:rPr>
      </w:pPr>
      <w:r>
        <w:rPr>
          <w:rFonts w:ascii="黑体" w:eastAsia="黑体" w:hAnsi="黑体" w:hint="eastAsia"/>
        </w:rPr>
        <w:t>关键词：</w:t>
      </w:r>
      <w:r w:rsidR="00FA4AFF">
        <w:rPr>
          <w:rFonts w:ascii="黑体" w:eastAsia="黑体" w:hAnsi="黑体" w:hint="eastAsia"/>
        </w:rPr>
        <w:t>目标函数</w:t>
      </w:r>
      <w:r>
        <w:rPr>
          <w:rFonts w:ascii="黑体" w:eastAsia="黑体" w:hAnsi="黑体" w:hint="eastAsia"/>
        </w:rPr>
        <w:t>；</w:t>
      </w:r>
      <w:r w:rsidR="00A96784">
        <w:rPr>
          <w:rFonts w:ascii="黑体" w:eastAsia="黑体" w:hAnsi="黑体" w:hint="eastAsia"/>
        </w:rPr>
        <w:t>聚类</w:t>
      </w:r>
      <w:r w:rsidR="009C2B6D">
        <w:rPr>
          <w:rFonts w:ascii="黑体" w:eastAsia="黑体" w:hAnsi="黑体" w:hint="eastAsia"/>
        </w:rPr>
        <w:t>中心点；</w:t>
      </w:r>
      <w:r w:rsidR="002240C2">
        <w:rPr>
          <w:rFonts w:ascii="黑体" w:eastAsia="黑体" w:hAnsi="黑体" w:hint="eastAsia"/>
        </w:rPr>
        <w:t>FCM聚类</w:t>
      </w:r>
      <w:r w:rsidR="009C2B6D">
        <w:rPr>
          <w:rFonts w:ascii="黑体" w:eastAsia="黑体" w:hAnsi="黑体" w:hint="eastAsia"/>
        </w:rPr>
        <w:t>算法</w:t>
      </w:r>
      <w:r w:rsidR="00094D2C">
        <w:rPr>
          <w:rFonts w:ascii="黑体" w:eastAsia="黑体" w:hAnsi="黑体" w:hint="eastAsia"/>
        </w:rPr>
        <w:t>；</w:t>
      </w:r>
      <w:r w:rsidR="00796302">
        <w:rPr>
          <w:rFonts w:ascii="黑体" w:eastAsia="黑体" w:hAnsi="黑体" w:hint="eastAsia"/>
        </w:rPr>
        <w:t>隶属度；</w:t>
      </w:r>
      <w:r w:rsidR="00A96784">
        <w:rPr>
          <w:rFonts w:ascii="黑体" w:eastAsia="黑体" w:hAnsi="黑体"/>
        </w:rPr>
        <w:t xml:space="preserve"> </w:t>
      </w:r>
    </w:p>
    <w:p w:rsidR="00B467AB" w:rsidRDefault="00B467AB" w:rsidP="00B467AB">
      <w:pPr>
        <w:autoSpaceDE w:val="0"/>
        <w:autoSpaceDN w:val="0"/>
        <w:adjustRightInd w:val="0"/>
        <w:rPr>
          <w:rFonts w:ascii="宋体" w:eastAsia="宋体" w:hAnsi="宋体" w:cs="黑体"/>
          <w:b/>
          <w:bCs/>
          <w:szCs w:val="21"/>
        </w:rPr>
      </w:pPr>
      <w:r w:rsidRPr="00CA6FC9">
        <w:rPr>
          <w:rFonts w:ascii="黑体" w:eastAsia="黑体" w:hAnsi="黑体" w:cs="Times New Roman" w:hint="eastAsia"/>
          <w:b/>
          <w:bCs/>
          <w:szCs w:val="21"/>
        </w:rPr>
        <w:t>中图分类号</w:t>
      </w:r>
      <w:r w:rsidRPr="00CA6FC9">
        <w:rPr>
          <w:rFonts w:ascii="宋体" w:eastAsia="宋体" w:hAnsi="宋体" w:cs="黑体" w:hint="eastAsia"/>
          <w:b/>
          <w:bCs/>
          <w:szCs w:val="21"/>
        </w:rPr>
        <w:t>：</w:t>
      </w:r>
      <w:r w:rsidRPr="00CA6FC9">
        <w:rPr>
          <w:rFonts w:ascii="宋体" w:eastAsia="宋体" w:hAnsi="宋体" w:cs="黑体" w:hint="eastAsia"/>
          <w:color w:val="FF0000"/>
          <w:sz w:val="18"/>
          <w:szCs w:val="18"/>
          <w:u w:val="wave"/>
        </w:rPr>
        <w:t>查中图分类号手册</w:t>
      </w:r>
      <w:r w:rsidRPr="00CA6FC9">
        <w:rPr>
          <w:rFonts w:ascii="宋体" w:eastAsia="宋体" w:hAnsi="宋体" w:cs="Times New Roman" w:hint="eastAsia"/>
          <w:szCs w:val="21"/>
        </w:rPr>
        <w:tab/>
      </w:r>
      <w:r w:rsidRPr="00CA6FC9">
        <w:rPr>
          <w:rFonts w:ascii="黑体" w:eastAsia="黑体" w:hAnsi="黑体" w:cs="Times New Roman" w:hint="eastAsia"/>
          <w:sz w:val="18"/>
          <w:szCs w:val="18"/>
        </w:rPr>
        <w:tab/>
        <w:t xml:space="preserve"> </w:t>
      </w:r>
      <w:r w:rsidRPr="00CA6FC9">
        <w:rPr>
          <w:rFonts w:ascii="黑体" w:eastAsia="黑体" w:hAnsi="黑体" w:cs="Times New Roman" w:hint="eastAsia"/>
          <w:b/>
          <w:bCs/>
          <w:szCs w:val="21"/>
        </w:rPr>
        <w:t>文献标识码</w:t>
      </w:r>
      <w:r w:rsidRPr="00CA6FC9">
        <w:rPr>
          <w:rFonts w:ascii="宋体" w:eastAsia="宋体" w:hAnsi="宋体" w:cs="黑体" w:hint="eastAsia"/>
          <w:b/>
          <w:bCs/>
          <w:szCs w:val="21"/>
        </w:rPr>
        <w:t>：</w:t>
      </w:r>
    </w:p>
    <w:p w:rsidR="009F55EC" w:rsidRPr="00B467AB" w:rsidRDefault="009F55EC" w:rsidP="00B467AB">
      <w:pPr>
        <w:autoSpaceDE w:val="0"/>
        <w:autoSpaceDN w:val="0"/>
        <w:adjustRightInd w:val="0"/>
        <w:rPr>
          <w:rFonts w:ascii="宋体" w:eastAsia="宋体" w:hAnsi="宋体" w:cs="黑体"/>
          <w:color w:val="FF0000"/>
          <w:sz w:val="18"/>
          <w:szCs w:val="18"/>
          <w:u w:val="wave"/>
        </w:rPr>
      </w:pPr>
    </w:p>
    <w:p w:rsidR="00DD0FFB" w:rsidRPr="00775145" w:rsidRDefault="009716D9"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1 </w:t>
      </w:r>
      <w:r w:rsidRPr="00775145">
        <w:rPr>
          <w:rFonts w:ascii="Times New Roman" w:hAnsi="Times New Roman" w:cs="Times New Roman"/>
          <w:sz w:val="32"/>
          <w:szCs w:val="32"/>
        </w:rPr>
        <w:t>引言</w:t>
      </w:r>
    </w:p>
    <w:p w:rsidR="001C5D3B" w:rsidRPr="005F24F9" w:rsidRDefault="00680D64" w:rsidP="00CA5B6C">
      <w:pPr>
        <w:ind w:firstLine="420"/>
        <w:rPr>
          <w:rFonts w:ascii="Times New Roman" w:hAnsi="Times New Roman" w:cs="Times New Roman"/>
        </w:rPr>
      </w:pPr>
      <w:r w:rsidRPr="005F24F9">
        <w:rPr>
          <w:rFonts w:ascii="Times New Roman" w:hAnsi="Times New Roman" w:cs="Times New Roman"/>
        </w:rPr>
        <w:t>当今人人都是新闻传播者的自媒体时代，媒体信息分析具有重要的社会意义和经济价值，兴起了一股研究热潮，影视媒体的</w:t>
      </w:r>
      <w:r w:rsidR="00595FE0" w:rsidRPr="005F24F9">
        <w:rPr>
          <w:rFonts w:ascii="Times New Roman" w:hAnsi="Times New Roman" w:cs="Times New Roman"/>
        </w:rPr>
        <w:t>数据</w:t>
      </w:r>
      <w:r w:rsidRPr="005F24F9">
        <w:rPr>
          <w:rFonts w:ascii="Times New Roman" w:hAnsi="Times New Roman" w:cs="Times New Roman"/>
        </w:rPr>
        <w:t>分析就是研究热点之一</w:t>
      </w:r>
      <w:r w:rsidR="00082D07" w:rsidRPr="005F24F9">
        <w:rPr>
          <w:rFonts w:ascii="Times New Roman" w:hAnsi="Times New Roman" w:cs="Times New Roman"/>
        </w:rPr>
        <w:t>。</w:t>
      </w:r>
      <w:r w:rsidR="004426EE">
        <w:rPr>
          <w:rFonts w:ascii="Times New Roman" w:hAnsi="Times New Roman" w:cs="Times New Roman"/>
        </w:rPr>
        <w:t>比如通过分析明星参演电影票房数据、明星个人数据</w:t>
      </w:r>
      <w:r w:rsidR="00E67793">
        <w:rPr>
          <w:rFonts w:ascii="Times New Roman" w:hAnsi="Times New Roman" w:cs="Times New Roman"/>
        </w:rPr>
        <w:t>、观众口碑等</w:t>
      </w:r>
      <w:r w:rsidR="003C7782">
        <w:rPr>
          <w:rFonts w:ascii="Times New Roman" w:hAnsi="Times New Roman" w:cs="Times New Roman"/>
        </w:rPr>
        <w:t>预估</w:t>
      </w:r>
      <w:r w:rsidR="00E67793">
        <w:rPr>
          <w:rFonts w:ascii="Times New Roman" w:hAnsi="Times New Roman" w:cs="Times New Roman"/>
        </w:rPr>
        <w:t>明星对电影票房的影响力</w:t>
      </w:r>
      <w:r w:rsidR="001B6588">
        <w:rPr>
          <w:rFonts w:ascii="Times New Roman" w:hAnsi="Times New Roman" w:cs="Times New Roman"/>
        </w:rPr>
        <w:t>，票房指标逐渐成为电影投资机构竞相追逐的目标</w:t>
      </w:r>
      <w:r w:rsidR="00E67793">
        <w:rPr>
          <w:rFonts w:ascii="Times New Roman" w:hAnsi="Times New Roman" w:cs="Times New Roman"/>
        </w:rPr>
        <w:t>。</w:t>
      </w:r>
      <w:r w:rsidR="00082D07" w:rsidRPr="005F24F9">
        <w:rPr>
          <w:rFonts w:ascii="Times New Roman" w:hAnsi="Times New Roman" w:cs="Times New Roman"/>
        </w:rPr>
        <w:t>分析明星</w:t>
      </w:r>
      <w:r w:rsidR="00651FCC" w:rsidRPr="005F24F9">
        <w:rPr>
          <w:rFonts w:ascii="Times New Roman" w:hAnsi="Times New Roman" w:cs="Times New Roman"/>
        </w:rPr>
        <w:t>票房</w:t>
      </w:r>
      <w:r w:rsidR="0004591D">
        <w:rPr>
          <w:rFonts w:ascii="Times New Roman" w:hAnsi="Times New Roman" w:cs="Times New Roman"/>
        </w:rPr>
        <w:t>影响力是对电影票房预估的重要手段</w:t>
      </w:r>
      <w:r w:rsidR="00E25735">
        <w:rPr>
          <w:rFonts w:ascii="Times New Roman" w:hAnsi="Times New Roman" w:cs="Times New Roman"/>
        </w:rPr>
        <w:t>，可以为影视公司投资决策提供的数据参考</w:t>
      </w:r>
      <w:r w:rsidR="00E36BF5" w:rsidRPr="00E01FA4">
        <w:rPr>
          <w:rFonts w:ascii="Times New Roman" w:hAnsi="Times New Roman" w:cs="Times New Roman" w:hint="eastAsia"/>
          <w:vertAlign w:val="superscript"/>
        </w:rPr>
        <w:t>[1]</w:t>
      </w:r>
      <w:r w:rsidR="00E36BF5" w:rsidRPr="002D4C74">
        <w:rPr>
          <w:rFonts w:ascii="Times New Roman" w:hAnsi="Times New Roman" w:cs="Times New Roman" w:hint="eastAsia"/>
          <w:vertAlign w:val="superscript"/>
        </w:rPr>
        <w:t xml:space="preserve"> [2]</w:t>
      </w:r>
      <w:r w:rsidR="00082D07" w:rsidRPr="005F24F9">
        <w:rPr>
          <w:rFonts w:ascii="Times New Roman" w:hAnsi="Times New Roman" w:cs="Times New Roman"/>
        </w:rPr>
        <w:t>。</w:t>
      </w:r>
    </w:p>
    <w:p w:rsidR="00864BA5" w:rsidRPr="005F24F9" w:rsidRDefault="00680D64" w:rsidP="00CA5B6C">
      <w:pPr>
        <w:ind w:firstLine="420"/>
        <w:rPr>
          <w:rFonts w:ascii="Times New Roman" w:hAnsi="Times New Roman" w:cs="Times New Roman"/>
        </w:rPr>
      </w:pPr>
      <w:r w:rsidRPr="005F24F9">
        <w:rPr>
          <w:rFonts w:ascii="Times New Roman" w:hAnsi="Times New Roman" w:cs="Times New Roman"/>
        </w:rPr>
        <w:t>聚类分析</w:t>
      </w:r>
      <w:r w:rsidR="008F5F72" w:rsidRPr="005F24F9">
        <w:rPr>
          <w:rFonts w:ascii="Times New Roman" w:hAnsi="Times New Roman" w:cs="Times New Roman"/>
        </w:rPr>
        <w:t>是对明星票房影响力分类的</w:t>
      </w:r>
      <w:r w:rsidR="0003593E" w:rsidRPr="005F24F9">
        <w:rPr>
          <w:rFonts w:ascii="Times New Roman" w:hAnsi="Times New Roman" w:cs="Times New Roman"/>
        </w:rPr>
        <w:t>重要手段。笔者在研究电影明星对电影票房影响力的聚类分析过程中，利用</w:t>
      </w:r>
      <w:r w:rsidR="002F7095" w:rsidRPr="005F24F9">
        <w:rPr>
          <w:rFonts w:ascii="Times New Roman" w:hAnsi="Times New Roman" w:cs="Times New Roman"/>
        </w:rPr>
        <w:t>明星的个人信息、</w:t>
      </w:r>
      <w:r w:rsidR="00A1117E" w:rsidRPr="005F24F9">
        <w:rPr>
          <w:rFonts w:ascii="Times New Roman" w:hAnsi="Times New Roman" w:cs="Times New Roman"/>
        </w:rPr>
        <w:t>参演</w:t>
      </w:r>
      <w:r w:rsidR="002F7095" w:rsidRPr="005F24F9">
        <w:rPr>
          <w:rFonts w:ascii="Times New Roman" w:hAnsi="Times New Roman" w:cs="Times New Roman"/>
        </w:rPr>
        <w:t>电影信息等</w:t>
      </w:r>
      <w:r w:rsidR="00761492" w:rsidRPr="005F24F9">
        <w:rPr>
          <w:rFonts w:ascii="Times New Roman" w:hAnsi="Times New Roman" w:cs="Times New Roman"/>
        </w:rPr>
        <w:t>作为分类属性。</w:t>
      </w:r>
      <w:r w:rsidR="00D15502" w:rsidRPr="005F24F9">
        <w:rPr>
          <w:rFonts w:ascii="Times New Roman" w:hAnsi="Times New Roman" w:cs="Times New Roman"/>
        </w:rPr>
        <w:t>然而，通过对</w:t>
      </w:r>
      <w:r w:rsidR="00DF0515" w:rsidRPr="005F24F9">
        <w:rPr>
          <w:rFonts w:ascii="Times New Roman" w:hAnsi="Times New Roman" w:cs="Times New Roman"/>
        </w:rPr>
        <w:t>实验</w:t>
      </w:r>
      <w:r w:rsidR="00D15502" w:rsidRPr="005F24F9">
        <w:rPr>
          <w:rFonts w:ascii="Times New Roman" w:hAnsi="Times New Roman" w:cs="Times New Roman"/>
        </w:rPr>
        <w:t>数据的分析发现，</w:t>
      </w:r>
      <w:r w:rsidR="000F7CFD">
        <w:rPr>
          <w:rFonts w:ascii="Times New Roman" w:hAnsi="Times New Roman" w:cs="Times New Roman"/>
        </w:rPr>
        <w:t>一部分</w:t>
      </w:r>
      <w:r w:rsidR="00D15502" w:rsidRPr="005F24F9">
        <w:rPr>
          <w:rFonts w:ascii="Times New Roman" w:hAnsi="Times New Roman" w:cs="Times New Roman"/>
        </w:rPr>
        <w:t>明星并不是仅仅隶属于一类，</w:t>
      </w:r>
      <w:r w:rsidR="00AD1C60">
        <w:rPr>
          <w:rFonts w:ascii="Times New Roman" w:hAnsi="Times New Roman" w:cs="Times New Roman"/>
        </w:rPr>
        <w:t>具有隶属于多个类的问题</w:t>
      </w:r>
      <w:r w:rsidR="00B225BB" w:rsidRPr="005F24F9">
        <w:rPr>
          <w:rFonts w:ascii="Times New Roman" w:hAnsi="Times New Roman" w:cs="Times New Roman"/>
        </w:rPr>
        <w:t>。</w:t>
      </w:r>
      <w:r w:rsidR="009E6450" w:rsidRPr="005F24F9">
        <w:rPr>
          <w:rFonts w:ascii="Times New Roman" w:hAnsi="Times New Roman" w:cs="Times New Roman"/>
        </w:rPr>
        <w:t>同时</w:t>
      </w:r>
      <w:r w:rsidR="00B225BB" w:rsidRPr="005F24F9">
        <w:rPr>
          <w:rFonts w:ascii="Times New Roman" w:hAnsi="Times New Roman" w:cs="Times New Roman"/>
        </w:rPr>
        <w:t>，</w:t>
      </w:r>
      <w:r w:rsidR="0015102F" w:rsidRPr="005F24F9">
        <w:rPr>
          <w:rFonts w:ascii="Times New Roman" w:hAnsi="Times New Roman" w:cs="Times New Roman"/>
        </w:rPr>
        <w:t>因为</w:t>
      </w:r>
      <w:r w:rsidR="00D15502" w:rsidRPr="005F24F9">
        <w:rPr>
          <w:rFonts w:ascii="Times New Roman" w:hAnsi="Times New Roman" w:cs="Times New Roman"/>
        </w:rPr>
        <w:t>数据分离性</w:t>
      </w:r>
      <w:r w:rsidR="00683198" w:rsidRPr="005F24F9">
        <w:rPr>
          <w:rFonts w:ascii="Times New Roman" w:hAnsi="Times New Roman" w:cs="Times New Roman"/>
        </w:rPr>
        <w:t>不好</w:t>
      </w:r>
      <w:r w:rsidR="0006175D" w:rsidRPr="005F24F9">
        <w:rPr>
          <w:rFonts w:ascii="Times New Roman" w:hAnsi="Times New Roman" w:cs="Times New Roman"/>
        </w:rPr>
        <w:t>导致普通聚类随机选择中心点的缺点更加</w:t>
      </w:r>
      <w:r w:rsidR="00B225BB" w:rsidRPr="005F24F9">
        <w:rPr>
          <w:rFonts w:ascii="Times New Roman" w:hAnsi="Times New Roman" w:cs="Times New Roman"/>
        </w:rPr>
        <w:t>突出。另外，</w:t>
      </w:r>
      <w:r w:rsidR="007F4103" w:rsidRPr="005F24F9">
        <w:rPr>
          <w:rFonts w:ascii="Times New Roman" w:hAnsi="Times New Roman" w:cs="Times New Roman"/>
        </w:rPr>
        <w:t>簇</w:t>
      </w:r>
      <w:r w:rsidR="00D34053">
        <w:rPr>
          <w:rFonts w:ascii="Times New Roman" w:hAnsi="Times New Roman" w:cs="Times New Roman"/>
        </w:rPr>
        <w:t>和</w:t>
      </w:r>
      <w:proofErr w:type="gramStart"/>
      <w:r w:rsidR="00D34053">
        <w:rPr>
          <w:rFonts w:ascii="Times New Roman" w:hAnsi="Times New Roman" w:cs="Times New Roman"/>
        </w:rPr>
        <w:t>簇</w:t>
      </w:r>
      <w:r w:rsidR="003D515F" w:rsidRPr="005F24F9">
        <w:rPr>
          <w:rFonts w:ascii="Times New Roman" w:hAnsi="Times New Roman" w:cs="Times New Roman"/>
        </w:rPr>
        <w:t>之间</w:t>
      </w:r>
      <w:proofErr w:type="gramEnd"/>
      <w:r w:rsidR="003D515F" w:rsidRPr="005F24F9">
        <w:rPr>
          <w:rFonts w:ascii="Times New Roman" w:hAnsi="Times New Roman" w:cs="Times New Roman"/>
        </w:rPr>
        <w:t>的数据量相差较大</w:t>
      </w:r>
      <w:r w:rsidR="00D34053">
        <w:rPr>
          <w:rFonts w:ascii="Times New Roman" w:hAnsi="Times New Roman" w:cs="Times New Roman"/>
        </w:rPr>
        <w:t>，</w:t>
      </w:r>
      <w:r w:rsidR="000F3930" w:rsidRPr="005F24F9">
        <w:rPr>
          <w:rFonts w:ascii="Times New Roman" w:hAnsi="Times New Roman" w:cs="Times New Roman"/>
        </w:rPr>
        <w:t>且</w:t>
      </w:r>
      <w:r w:rsidR="008B4237" w:rsidRPr="005F24F9">
        <w:rPr>
          <w:rFonts w:ascii="Times New Roman" w:hAnsi="Times New Roman" w:cs="Times New Roman"/>
        </w:rPr>
        <w:t>不同</w:t>
      </w:r>
      <w:proofErr w:type="gramStart"/>
      <w:r w:rsidR="008B4237" w:rsidRPr="005F24F9">
        <w:rPr>
          <w:rFonts w:ascii="Times New Roman" w:hAnsi="Times New Roman" w:cs="Times New Roman"/>
        </w:rPr>
        <w:t>簇</w:t>
      </w:r>
      <w:proofErr w:type="gramEnd"/>
      <w:r w:rsidR="000F3930" w:rsidRPr="005F24F9">
        <w:rPr>
          <w:rFonts w:ascii="Times New Roman" w:hAnsi="Times New Roman" w:cs="Times New Roman"/>
        </w:rPr>
        <w:t>之间</w:t>
      </w:r>
      <w:r w:rsidR="0046767D" w:rsidRPr="005F24F9">
        <w:rPr>
          <w:rFonts w:ascii="Times New Roman" w:hAnsi="Times New Roman" w:cs="Times New Roman"/>
        </w:rPr>
        <w:t>的距离相距</w:t>
      </w:r>
      <w:r w:rsidR="005D73B5" w:rsidRPr="005F24F9">
        <w:rPr>
          <w:rFonts w:ascii="Times New Roman" w:hAnsi="Times New Roman" w:cs="Times New Roman"/>
        </w:rPr>
        <w:t>较近</w:t>
      </w:r>
      <w:r w:rsidR="007F4103" w:rsidRPr="005F24F9">
        <w:rPr>
          <w:rFonts w:ascii="Times New Roman" w:hAnsi="Times New Roman" w:cs="Times New Roman"/>
        </w:rPr>
        <w:t>，</w:t>
      </w:r>
      <w:r w:rsidR="00CC1AB5" w:rsidRPr="005F24F9">
        <w:rPr>
          <w:rFonts w:ascii="Times New Roman" w:hAnsi="Times New Roman" w:cs="Times New Roman"/>
        </w:rPr>
        <w:t>普通聚类也容易导致小簇集的中心点不断向大簇集靠近，影响实验结果的准确性</w:t>
      </w:r>
      <w:r w:rsidR="00683198" w:rsidRPr="005F24F9">
        <w:rPr>
          <w:rFonts w:ascii="Times New Roman" w:hAnsi="Times New Roman" w:cs="Times New Roman"/>
        </w:rPr>
        <w:t>。</w:t>
      </w:r>
      <w:r w:rsidR="00DF0515" w:rsidRPr="005F24F9">
        <w:rPr>
          <w:rFonts w:ascii="Times New Roman" w:hAnsi="Times New Roman" w:cs="Times New Roman"/>
        </w:rPr>
        <w:t>因此</w:t>
      </w:r>
      <w:r w:rsidR="00051276" w:rsidRPr="005F24F9">
        <w:rPr>
          <w:rFonts w:ascii="Times New Roman" w:hAnsi="Times New Roman" w:cs="Times New Roman"/>
        </w:rPr>
        <w:t>把某个</w:t>
      </w:r>
      <w:r w:rsidR="00DF0515" w:rsidRPr="005F24F9">
        <w:rPr>
          <w:rFonts w:ascii="Times New Roman" w:hAnsi="Times New Roman" w:cs="Times New Roman"/>
        </w:rPr>
        <w:t>明星</w:t>
      </w:r>
      <w:r w:rsidR="00051276" w:rsidRPr="005F24F9">
        <w:rPr>
          <w:rFonts w:ascii="Times New Roman" w:hAnsi="Times New Roman" w:cs="Times New Roman"/>
        </w:rPr>
        <w:t>简单的划分到某一个类并不是一个好的选择</w:t>
      </w:r>
      <w:r w:rsidR="00543452" w:rsidRPr="005F24F9">
        <w:rPr>
          <w:rFonts w:ascii="Times New Roman" w:hAnsi="Times New Roman" w:cs="Times New Roman"/>
        </w:rPr>
        <w:t>。</w:t>
      </w:r>
    </w:p>
    <w:p w:rsidR="002570F0" w:rsidRPr="005F24F9" w:rsidRDefault="00864BA5" w:rsidP="00015CCD">
      <w:pPr>
        <w:ind w:firstLine="420"/>
        <w:rPr>
          <w:rFonts w:ascii="Times New Roman" w:hAnsi="Times New Roman" w:cs="Times New Roman"/>
          <w:color w:val="000000"/>
          <w:szCs w:val="21"/>
        </w:rPr>
      </w:pPr>
      <w:r w:rsidRPr="005F24F9">
        <w:rPr>
          <w:rFonts w:ascii="Times New Roman" w:hAnsi="Times New Roman" w:cs="Times New Roman"/>
          <w:color w:val="000000"/>
          <w:szCs w:val="21"/>
        </w:rPr>
        <w:t>为</w:t>
      </w:r>
      <w:r w:rsidR="00595FE0" w:rsidRPr="005F24F9">
        <w:rPr>
          <w:rFonts w:ascii="Times New Roman" w:hAnsi="Times New Roman" w:cs="Times New Roman"/>
          <w:color w:val="000000"/>
          <w:szCs w:val="21"/>
        </w:rPr>
        <w:t>了</w:t>
      </w:r>
      <w:r w:rsidRPr="005F24F9">
        <w:rPr>
          <w:rFonts w:ascii="Times New Roman" w:hAnsi="Times New Roman" w:cs="Times New Roman"/>
          <w:color w:val="000000"/>
          <w:szCs w:val="21"/>
        </w:rPr>
        <w:t>克服</w:t>
      </w:r>
      <w:r w:rsidR="000D3CCA" w:rsidRPr="005F24F9">
        <w:rPr>
          <w:rFonts w:ascii="Times New Roman" w:hAnsi="Times New Roman" w:cs="Times New Roman"/>
          <w:color w:val="000000"/>
          <w:szCs w:val="21"/>
        </w:rPr>
        <w:t>上述</w:t>
      </w:r>
      <w:r w:rsidRPr="005F24F9">
        <w:rPr>
          <w:rFonts w:ascii="Times New Roman" w:hAnsi="Times New Roman" w:cs="Times New Roman"/>
          <w:color w:val="000000"/>
          <w:szCs w:val="21"/>
        </w:rPr>
        <w:t>的分类缺点，人们将模糊集合理论应用到聚类算法研究实践中。出现了以模糊集合论为数学基础的聚类分析。用模糊数学的方法进行聚类分析，就是模糊聚类分析。</w:t>
      </w:r>
      <w:r w:rsidR="00733D97" w:rsidRPr="005F24F9">
        <w:rPr>
          <w:rFonts w:ascii="Times New Roman" w:hAnsi="Times New Roman" w:cs="Times New Roman"/>
          <w:color w:val="000000"/>
          <w:szCs w:val="21"/>
        </w:rPr>
        <w:t>模糊聚类通过隶属函数来确定每个数据隶属于各个簇的程度，而不是将一个数据对象硬性地归类到某一簇中。目前已有很多关于模糊聚类的算法被提出，如著名的</w:t>
      </w:r>
      <w:r w:rsidR="00733D97" w:rsidRPr="005F24F9">
        <w:rPr>
          <w:rFonts w:ascii="Times New Roman" w:hAnsi="Times New Roman" w:cs="Times New Roman"/>
          <w:color w:val="000000"/>
          <w:szCs w:val="21"/>
        </w:rPr>
        <w:t>FCM</w:t>
      </w:r>
      <w:r w:rsidR="00733D97" w:rsidRPr="005F24F9">
        <w:rPr>
          <w:rFonts w:ascii="Times New Roman" w:hAnsi="Times New Roman" w:cs="Times New Roman"/>
          <w:color w:val="000000"/>
          <w:szCs w:val="21"/>
        </w:rPr>
        <w:t>算法</w:t>
      </w:r>
      <w:r w:rsidR="00595FE0" w:rsidRPr="005F24F9">
        <w:rPr>
          <w:rFonts w:ascii="Times New Roman" w:hAnsi="Times New Roman" w:cs="Times New Roman"/>
        </w:rPr>
        <w:t>——</w:t>
      </w:r>
      <w:r w:rsidR="00595FE0" w:rsidRPr="005F24F9">
        <w:rPr>
          <w:rFonts w:ascii="Times New Roman" w:hAnsi="Times New Roman" w:cs="Times New Roman"/>
          <w:color w:val="000000"/>
          <w:szCs w:val="21"/>
        </w:rPr>
        <w:t>以隶属度来确定每个数据点属于某个</w:t>
      </w:r>
      <w:r w:rsidR="002E3E6E">
        <w:rPr>
          <w:rFonts w:ascii="Times New Roman" w:hAnsi="Times New Roman" w:cs="Times New Roman"/>
          <w:color w:val="000000"/>
          <w:szCs w:val="21"/>
        </w:rPr>
        <w:t>类别</w:t>
      </w:r>
      <w:r w:rsidR="00156899" w:rsidRPr="005F24F9">
        <w:rPr>
          <w:rFonts w:ascii="Times New Roman" w:hAnsi="Times New Roman" w:cs="Times New Roman"/>
          <w:color w:val="000000"/>
          <w:szCs w:val="21"/>
        </w:rPr>
        <w:t>的</w:t>
      </w:r>
      <w:r w:rsidR="00595FE0" w:rsidRPr="005F24F9">
        <w:rPr>
          <w:rFonts w:ascii="Times New Roman" w:hAnsi="Times New Roman" w:cs="Times New Roman"/>
          <w:color w:val="000000"/>
          <w:szCs w:val="21"/>
        </w:rPr>
        <w:t>程度</w:t>
      </w:r>
      <w:r w:rsidR="002E3E6E" w:rsidRPr="004825FA">
        <w:rPr>
          <w:rFonts w:ascii="Times New Roman" w:hAnsi="Times New Roman" w:cs="Times New Roman" w:hint="eastAsia"/>
          <w:color w:val="000000"/>
          <w:szCs w:val="21"/>
          <w:vertAlign w:val="superscript"/>
        </w:rPr>
        <w:t>[3]</w:t>
      </w:r>
      <w:r w:rsidR="003C508D" w:rsidRPr="005F24F9">
        <w:rPr>
          <w:rFonts w:ascii="Times New Roman" w:hAnsi="Times New Roman" w:cs="Times New Roman"/>
          <w:color w:val="000000"/>
          <w:szCs w:val="21"/>
        </w:rPr>
        <w:t>。</w:t>
      </w:r>
      <w:r w:rsidR="004C08DD" w:rsidRPr="005F24F9">
        <w:rPr>
          <w:rFonts w:ascii="Times New Roman" w:hAnsi="Times New Roman" w:cs="Times New Roman"/>
          <w:color w:val="000000"/>
          <w:szCs w:val="21"/>
        </w:rPr>
        <w:t>FCM</w:t>
      </w:r>
      <w:r w:rsidR="004C08DD" w:rsidRPr="005F24F9">
        <w:rPr>
          <w:rFonts w:ascii="Times New Roman" w:hAnsi="Times New Roman" w:cs="Times New Roman"/>
          <w:color w:val="000000"/>
          <w:szCs w:val="21"/>
        </w:rPr>
        <w:t>聚类</w:t>
      </w:r>
      <w:r w:rsidR="006A1A4D" w:rsidRPr="005F24F9">
        <w:rPr>
          <w:rFonts w:ascii="Times New Roman" w:hAnsi="Times New Roman" w:cs="Times New Roman"/>
          <w:color w:val="000000"/>
          <w:szCs w:val="21"/>
        </w:rPr>
        <w:t>算</w:t>
      </w:r>
      <w:r w:rsidR="009A781D" w:rsidRPr="005F24F9">
        <w:rPr>
          <w:rFonts w:ascii="Times New Roman" w:hAnsi="Times New Roman" w:cs="Times New Roman"/>
          <w:color w:val="000000"/>
          <w:szCs w:val="21"/>
        </w:rPr>
        <w:t>法已经在医疗图像</w:t>
      </w:r>
      <w:r w:rsidR="006A1A4D" w:rsidRPr="005F24F9">
        <w:rPr>
          <w:rFonts w:ascii="Times New Roman" w:hAnsi="Times New Roman" w:cs="Times New Roman"/>
          <w:color w:val="000000"/>
          <w:szCs w:val="21"/>
        </w:rPr>
        <w:t>分割领域</w:t>
      </w:r>
      <w:r w:rsidR="009A781D" w:rsidRPr="005F24F9">
        <w:rPr>
          <w:rFonts w:ascii="Times New Roman" w:hAnsi="Times New Roman" w:cs="Times New Roman"/>
          <w:color w:val="000000"/>
          <w:szCs w:val="21"/>
        </w:rPr>
        <w:t>有了广泛的应用</w:t>
      </w:r>
      <w:r w:rsidR="0038366F">
        <w:rPr>
          <w:rFonts w:ascii="Times New Roman" w:hAnsi="Times New Roman" w:cs="Times New Roman" w:hint="eastAsia"/>
          <w:color w:val="000000"/>
          <w:szCs w:val="21"/>
        </w:rPr>
        <w:t>[6]</w:t>
      </w:r>
      <w:r w:rsidR="004C08DD" w:rsidRPr="005F24F9">
        <w:rPr>
          <w:rFonts w:ascii="Times New Roman" w:hAnsi="Times New Roman" w:cs="Times New Roman"/>
          <w:color w:val="000000"/>
          <w:szCs w:val="21"/>
        </w:rPr>
        <w:t>。</w:t>
      </w:r>
    </w:p>
    <w:p w:rsidR="00680D64" w:rsidRPr="005F24F9" w:rsidRDefault="009010F9" w:rsidP="00015CCD">
      <w:pPr>
        <w:ind w:firstLine="420"/>
        <w:rPr>
          <w:rFonts w:ascii="Times New Roman" w:hAnsi="Times New Roman" w:cs="Times New Roman"/>
          <w:color w:val="000000"/>
          <w:szCs w:val="21"/>
        </w:rPr>
      </w:pPr>
      <w:r>
        <w:rPr>
          <w:rFonts w:ascii="Times New Roman" w:hAnsi="Times New Roman" w:cs="Times New Roman"/>
          <w:color w:val="000000"/>
          <w:szCs w:val="21"/>
        </w:rPr>
        <w:t>但是</w:t>
      </w:r>
      <w:r>
        <w:rPr>
          <w:rFonts w:ascii="Times New Roman" w:hAnsi="Times New Roman" w:cs="Times New Roman"/>
          <w:color w:val="000000"/>
          <w:szCs w:val="21"/>
        </w:rPr>
        <w:t>FCM</w:t>
      </w:r>
      <w:r>
        <w:rPr>
          <w:rFonts w:ascii="Times New Roman" w:hAnsi="Times New Roman" w:cs="Times New Roman"/>
          <w:color w:val="000000"/>
          <w:szCs w:val="21"/>
        </w:rPr>
        <w:t>算法也有</w:t>
      </w:r>
      <w:r w:rsidR="00D66BF8">
        <w:rPr>
          <w:rFonts w:ascii="Times New Roman" w:hAnsi="Times New Roman" w:cs="Times New Roman"/>
          <w:color w:val="000000"/>
          <w:szCs w:val="21"/>
        </w:rPr>
        <w:t>很多缺陷，比如对初始中心点敏感，分类准则仅仅依据距离</w:t>
      </w:r>
      <w:r w:rsidR="00223279">
        <w:rPr>
          <w:rFonts w:ascii="Times New Roman" w:hAnsi="Times New Roman" w:cs="Times New Roman"/>
          <w:color w:val="000000"/>
          <w:szCs w:val="21"/>
        </w:rPr>
        <w:t>，因此传统</w:t>
      </w:r>
      <w:r w:rsidR="00223279">
        <w:rPr>
          <w:rFonts w:ascii="Times New Roman" w:hAnsi="Times New Roman" w:cs="Times New Roman"/>
          <w:color w:val="000000"/>
          <w:szCs w:val="21"/>
        </w:rPr>
        <w:t>FCM</w:t>
      </w:r>
      <w:r w:rsidR="00223279">
        <w:rPr>
          <w:rFonts w:ascii="Times New Roman" w:hAnsi="Times New Roman" w:cs="Times New Roman" w:hint="eastAsia"/>
          <w:color w:val="000000"/>
          <w:szCs w:val="21"/>
        </w:rPr>
        <w:t>算法存在很多问题没有解决</w:t>
      </w:r>
      <w:r w:rsidR="00223279">
        <w:rPr>
          <w:rFonts w:ascii="Times New Roman" w:hAnsi="Times New Roman" w:cs="Times New Roman"/>
          <w:color w:val="000000"/>
          <w:szCs w:val="21"/>
        </w:rPr>
        <w:t>。</w:t>
      </w:r>
      <w:r w:rsidR="00C268C8">
        <w:rPr>
          <w:rFonts w:ascii="Times New Roman" w:hAnsi="Times New Roman" w:cs="Times New Roman"/>
          <w:color w:val="000000"/>
          <w:szCs w:val="21"/>
        </w:rPr>
        <w:t>为了解决上述缺点</w:t>
      </w:r>
      <w:r w:rsidR="0067624D">
        <w:rPr>
          <w:rFonts w:ascii="Times New Roman" w:hAnsi="Times New Roman" w:cs="Times New Roman"/>
          <w:color w:val="000000"/>
          <w:szCs w:val="21"/>
        </w:rPr>
        <w:t>，论文提出了一种改进的</w:t>
      </w:r>
      <w:r w:rsidR="0067624D">
        <w:rPr>
          <w:rFonts w:ascii="Times New Roman" w:hAnsi="Times New Roman" w:cs="Times New Roman"/>
          <w:color w:val="000000"/>
          <w:szCs w:val="21"/>
        </w:rPr>
        <w:t>FCM</w:t>
      </w:r>
      <w:r w:rsidR="0067624D">
        <w:rPr>
          <w:rFonts w:ascii="Times New Roman" w:hAnsi="Times New Roman" w:cs="Times New Roman"/>
          <w:color w:val="000000"/>
          <w:szCs w:val="21"/>
        </w:rPr>
        <w:t>聚类算法</w:t>
      </w:r>
      <w:r w:rsidR="005E31CC">
        <w:rPr>
          <w:rFonts w:ascii="Times New Roman" w:hAnsi="Times New Roman" w:cs="Times New Roman"/>
          <w:color w:val="000000"/>
          <w:szCs w:val="21"/>
        </w:rPr>
        <w:t>，对</w:t>
      </w:r>
      <w:r w:rsidR="00464E1A">
        <w:rPr>
          <w:rFonts w:ascii="Times New Roman" w:hAnsi="Times New Roman" w:cs="Times New Roman"/>
          <w:color w:val="000000"/>
          <w:szCs w:val="21"/>
        </w:rPr>
        <w:t>算法的初始中心点选择进行充分的考虑，</w:t>
      </w:r>
      <w:r w:rsidR="00724F9D">
        <w:rPr>
          <w:rFonts w:ascii="Times New Roman" w:hAnsi="Times New Roman" w:cs="Times New Roman"/>
          <w:color w:val="000000"/>
          <w:szCs w:val="21"/>
        </w:rPr>
        <w:t>同时为了解决数据分离性差和</w:t>
      </w:r>
      <w:proofErr w:type="gramStart"/>
      <w:r w:rsidR="00F976AE">
        <w:rPr>
          <w:rFonts w:ascii="Times New Roman" w:hAnsi="Times New Roman" w:cs="Times New Roman"/>
          <w:color w:val="000000"/>
          <w:szCs w:val="21"/>
        </w:rPr>
        <w:t>簇的</w:t>
      </w:r>
      <w:proofErr w:type="gramEnd"/>
      <w:r w:rsidR="00F976AE">
        <w:rPr>
          <w:rFonts w:ascii="Times New Roman" w:hAnsi="Times New Roman" w:cs="Times New Roman"/>
          <w:color w:val="000000"/>
          <w:szCs w:val="21"/>
        </w:rPr>
        <w:t>大小不同导致的分类不准确，</w:t>
      </w:r>
      <w:r w:rsidR="005E31CC">
        <w:rPr>
          <w:rFonts w:ascii="Times New Roman" w:hAnsi="Times New Roman" w:cs="Times New Roman"/>
          <w:color w:val="000000"/>
          <w:szCs w:val="21"/>
        </w:rPr>
        <w:t>论文</w:t>
      </w:r>
      <w:r w:rsidR="00C268C8">
        <w:rPr>
          <w:rFonts w:ascii="Times New Roman" w:hAnsi="Times New Roman" w:cs="Times New Roman"/>
          <w:color w:val="000000"/>
          <w:szCs w:val="21"/>
        </w:rPr>
        <w:t>改进了局部密度在模糊聚类中的使用</w:t>
      </w:r>
      <w:r w:rsidR="006C0246">
        <w:rPr>
          <w:rFonts w:ascii="Times New Roman" w:hAnsi="Times New Roman" w:cs="Times New Roman"/>
          <w:color w:val="000000"/>
          <w:szCs w:val="21"/>
        </w:rPr>
        <w:t>，</w:t>
      </w:r>
      <w:r w:rsidR="006D2B47">
        <w:rPr>
          <w:rFonts w:ascii="Times New Roman" w:hAnsi="Times New Roman" w:cs="Times New Roman"/>
          <w:color w:val="000000"/>
          <w:szCs w:val="21"/>
        </w:rPr>
        <w:t>使得算法不仅仅受距离的影响，同时还受到密度</w:t>
      </w:r>
      <w:r w:rsidR="008E13D5">
        <w:rPr>
          <w:rFonts w:ascii="Times New Roman" w:hAnsi="Times New Roman" w:cs="Times New Roman"/>
          <w:color w:val="000000"/>
          <w:szCs w:val="21"/>
        </w:rPr>
        <w:t>的影响，提高了算法的寻优能力</w:t>
      </w:r>
      <w:r w:rsidR="0067624D">
        <w:rPr>
          <w:rFonts w:ascii="Times New Roman" w:hAnsi="Times New Roman" w:cs="Times New Roman"/>
          <w:color w:val="000000"/>
          <w:szCs w:val="21"/>
        </w:rPr>
        <w:t>。</w:t>
      </w:r>
    </w:p>
    <w:p w:rsidR="003B393E" w:rsidRPr="00775145" w:rsidRDefault="009716D9"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2 </w:t>
      </w:r>
      <w:r w:rsidR="007D220A" w:rsidRPr="00775145">
        <w:rPr>
          <w:rFonts w:ascii="Times New Roman" w:hAnsi="Times New Roman" w:cs="Times New Roman"/>
          <w:sz w:val="32"/>
          <w:szCs w:val="32"/>
        </w:rPr>
        <w:t>基于划分的</w:t>
      </w:r>
      <w:r w:rsidRPr="00775145">
        <w:rPr>
          <w:rFonts w:ascii="Times New Roman" w:hAnsi="Times New Roman" w:cs="Times New Roman"/>
          <w:sz w:val="32"/>
          <w:szCs w:val="32"/>
        </w:rPr>
        <w:t>FCM</w:t>
      </w:r>
      <w:r w:rsidRPr="00775145">
        <w:rPr>
          <w:rFonts w:ascii="Times New Roman" w:hAnsi="Times New Roman" w:cs="Times New Roman"/>
          <w:sz w:val="32"/>
          <w:szCs w:val="32"/>
        </w:rPr>
        <w:t>聚类算法</w:t>
      </w:r>
    </w:p>
    <w:p w:rsidR="009C7069" w:rsidRDefault="00311C61" w:rsidP="00311C61">
      <w:pPr>
        <w:rPr>
          <w:rFonts w:ascii="Times New Roman" w:hAnsi="Times New Roman" w:cs="Times New Roman"/>
        </w:rPr>
      </w:pPr>
      <w:r w:rsidRPr="005F24F9">
        <w:rPr>
          <w:rFonts w:ascii="Times New Roman" w:hAnsi="Times New Roman" w:cs="Times New Roman"/>
        </w:rPr>
        <w:tab/>
      </w:r>
      <w:r w:rsidR="003865D2" w:rsidRPr="005F24F9">
        <w:rPr>
          <w:rFonts w:ascii="Times New Roman" w:hAnsi="Times New Roman" w:cs="Times New Roman"/>
        </w:rPr>
        <w:t>模糊聚类的一个重要特点是每个样本聚类中心点的归属不是绝对的</w:t>
      </w:r>
      <w:r w:rsidR="003865D2" w:rsidRPr="005F24F9">
        <w:rPr>
          <w:rFonts w:ascii="Times New Roman" w:hAnsi="Times New Roman" w:cs="Times New Roman"/>
        </w:rPr>
        <w:t>1</w:t>
      </w:r>
      <w:r w:rsidR="003865D2" w:rsidRPr="005F24F9">
        <w:rPr>
          <w:rFonts w:ascii="Times New Roman" w:hAnsi="Times New Roman" w:cs="Times New Roman"/>
        </w:rPr>
        <w:t>或</w:t>
      </w:r>
      <w:r w:rsidR="003865D2" w:rsidRPr="005F24F9">
        <w:rPr>
          <w:rFonts w:ascii="Times New Roman" w:hAnsi="Times New Roman" w:cs="Times New Roman"/>
        </w:rPr>
        <w:t>0</w:t>
      </w:r>
      <w:r w:rsidR="003865D2" w:rsidRPr="005F24F9">
        <w:rPr>
          <w:rFonts w:ascii="Times New Roman" w:hAnsi="Times New Roman" w:cs="Times New Roman"/>
        </w:rPr>
        <w:t>，这更符合我</w:t>
      </w:r>
      <w:r w:rsidR="003865D2" w:rsidRPr="005F24F9">
        <w:rPr>
          <w:rFonts w:ascii="Times New Roman" w:hAnsi="Times New Roman" w:cs="Times New Roman"/>
        </w:rPr>
        <w:lastRenderedPageBreak/>
        <w:t>们生活中的认知和规律。</w:t>
      </w:r>
      <w:bookmarkStart w:id="0" w:name="OLE_LINK3"/>
      <w:r w:rsidR="00FA3572" w:rsidRPr="005F24F9">
        <w:rPr>
          <w:rFonts w:ascii="Times New Roman" w:hAnsi="Times New Roman" w:cs="Times New Roman"/>
        </w:rPr>
        <w:t>被分类样本集合中的每一个样本均以不同的隶属度隶属于某一类，因此这一类就认为是样本集合上的一个模糊子集，于是每一种这样的分类结果所对应的分类矩阵就是一个模糊分类矩阵。</w:t>
      </w:r>
    </w:p>
    <w:p w:rsidR="00AA455C" w:rsidRPr="00775145" w:rsidRDefault="00AA455C" w:rsidP="008F1BA2">
      <w:pPr>
        <w:pStyle w:val="2"/>
        <w:spacing w:before="240" w:after="240" w:line="240" w:lineRule="auto"/>
      </w:pPr>
      <w:r w:rsidRPr="00775145">
        <w:rPr>
          <w:rFonts w:hint="eastAsia"/>
        </w:rPr>
        <w:t xml:space="preserve">2.1 </w:t>
      </w:r>
      <w:r w:rsidRPr="00775145">
        <w:rPr>
          <w:rFonts w:hint="eastAsia"/>
        </w:rPr>
        <w:t>相关定义</w:t>
      </w:r>
    </w:p>
    <w:p w:rsidR="00311C61" w:rsidRPr="005F24F9" w:rsidRDefault="009C7069" w:rsidP="009C68FE">
      <w:pPr>
        <w:wordWrap w:val="0"/>
        <w:rPr>
          <w:rFonts w:ascii="Times New Roman" w:hAnsi="Times New Roman" w:cs="Times New Roman"/>
        </w:rPr>
      </w:pPr>
      <w:r w:rsidRPr="005F24F9">
        <w:rPr>
          <w:rFonts w:ascii="Times New Roman" w:hAnsi="Times New Roman" w:cs="Times New Roman"/>
        </w:rPr>
        <w:tab/>
      </w:r>
      <w:bookmarkEnd w:id="0"/>
      <w:r w:rsidR="00525E1B" w:rsidRPr="005F24F9">
        <w:rPr>
          <w:rFonts w:ascii="Times New Roman" w:hAnsi="Times New Roman" w:cs="Times New Roman"/>
        </w:rPr>
        <w:t>设</w:t>
      </w:r>
      <w:r w:rsidR="00525E1B">
        <w:rPr>
          <w:rFonts w:ascii="Times New Roman" w:hAnsi="Times New Roman" w:cs="Times New Roman"/>
        </w:rPr>
        <w:t>集合</w:t>
      </w:r>
      <w:r w:rsidR="00525E1B" w:rsidRPr="005F24F9">
        <w:rPr>
          <w:rFonts w:ascii="Times New Roman" w:hAnsi="Times New Roman" w:cs="Times New Roman"/>
          <w:position w:val="-12"/>
        </w:rPr>
        <w:object w:dxaOrig="2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85pt;height:18.7pt" o:ole="">
            <v:imagedata r:id="rId7" o:title=""/>
          </v:shape>
          <o:OLEObject Type="Embed" ProgID="Equation.DSMT4" ShapeID="_x0000_i1025" DrawAspect="Content" ObjectID="_1527359248" r:id="rId8"/>
        </w:object>
      </w:r>
      <w:r w:rsidR="00525E1B" w:rsidRPr="005F24F9">
        <w:rPr>
          <w:rFonts w:ascii="Times New Roman" w:hAnsi="Times New Roman" w:cs="Times New Roman"/>
        </w:rPr>
        <w:t>为被分类样本集合，样本</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00525E1B" w:rsidRPr="005F24F9">
        <w:rPr>
          <w:rFonts w:ascii="Times New Roman" w:hAnsi="Times New Roman" w:cs="Times New Roman"/>
        </w:rPr>
        <w:t>可以是多维向量</w:t>
      </w:r>
      <w:r w:rsidR="003D1154">
        <w:rPr>
          <w:rFonts w:ascii="Times New Roman" w:hAnsi="Times New Roman" w:cs="Times New Roman"/>
        </w:rPr>
        <w:t>，</w:t>
      </w:r>
      <w:r w:rsidR="006B1822" w:rsidRPr="005F24F9">
        <w:rPr>
          <w:rFonts w:ascii="Times New Roman" w:hAnsi="Times New Roman" w:cs="Times New Roman"/>
        </w:rPr>
        <w:t>设</w:t>
      </w:r>
      <w:r w:rsidR="006B1822" w:rsidRPr="005F24F9">
        <w:rPr>
          <w:rFonts w:ascii="Times New Roman" w:hAnsi="Times New Roman" w:cs="Times New Roman"/>
          <w:position w:val="-14"/>
        </w:rPr>
        <w:object w:dxaOrig="1280" w:dyaOrig="400">
          <v:shape id="_x0000_i1026" type="#_x0000_t75" style="width:64.8pt;height:20.15pt" o:ole="">
            <v:imagedata r:id="rId9" o:title=""/>
          </v:shape>
          <o:OLEObject Type="Embed" ProgID="Equation.DSMT4" ShapeID="_x0000_i1026" DrawAspect="Content" ObjectID="_1527359249" r:id="rId10"/>
        </w:object>
      </w:r>
      <w:r w:rsidR="006B1822" w:rsidRPr="005F24F9">
        <w:rPr>
          <w:rFonts w:ascii="Times New Roman" w:hAnsi="Times New Roman" w:cs="Times New Roman"/>
        </w:rPr>
        <w:t>为模糊分类矩阵（</w:t>
      </w:r>
      <w:r w:rsidR="006B1822" w:rsidRPr="005F24F9">
        <w:rPr>
          <w:rFonts w:ascii="Times New Roman" w:hAnsi="Times New Roman" w:cs="Times New Roman"/>
        </w:rPr>
        <w:t>c</w:t>
      </w:r>
      <w:r w:rsidR="006B1822" w:rsidRPr="005F24F9">
        <w:rPr>
          <w:rFonts w:ascii="Times New Roman" w:hAnsi="Times New Roman" w:cs="Times New Roman"/>
        </w:rPr>
        <w:t>表示分类数，</w:t>
      </w:r>
      <w:r w:rsidR="006B1822" w:rsidRPr="005F24F9">
        <w:rPr>
          <w:rFonts w:ascii="Times New Roman" w:hAnsi="Times New Roman" w:cs="Times New Roman"/>
        </w:rPr>
        <w:t>n</w:t>
      </w:r>
      <w:r w:rsidR="006B1822" w:rsidRPr="005F24F9">
        <w:rPr>
          <w:rFonts w:ascii="Times New Roman" w:hAnsi="Times New Roman" w:cs="Times New Roman"/>
        </w:rPr>
        <w:t>表示样本数，</w:t>
      </w:r>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ik</m:t>
            </m:r>
          </m:sub>
        </m:sSub>
      </m:oMath>
      <w:r w:rsidR="006B1822" w:rsidRPr="005F24F9">
        <w:rPr>
          <w:rFonts w:ascii="Times New Roman" w:hAnsi="Times New Roman" w:cs="Times New Roman"/>
        </w:rPr>
        <w:t>表示第</w:t>
      </w:r>
      <m:oMath>
        <m:r>
          <m:rPr>
            <m:sty m:val="p"/>
          </m:rPr>
          <w:rPr>
            <w:rFonts w:ascii="Cambria Math" w:hAnsi="Cambria Math" w:cs="Times New Roman"/>
          </w:rPr>
          <m:t>k</m:t>
        </m:r>
      </m:oMath>
      <w:proofErr w:type="gramStart"/>
      <w:r w:rsidR="006B1822" w:rsidRPr="005F24F9">
        <w:rPr>
          <w:rFonts w:ascii="Times New Roman" w:hAnsi="Times New Roman" w:cs="Times New Roman"/>
        </w:rPr>
        <w:t>个</w:t>
      </w:r>
      <w:proofErr w:type="gramEnd"/>
      <w:r w:rsidR="006B1822" w:rsidRPr="005F24F9">
        <w:rPr>
          <w:rFonts w:ascii="Times New Roman" w:hAnsi="Times New Roman" w:cs="Times New Roman"/>
        </w:rPr>
        <w:t>样本对聚类中心点</w:t>
      </w:r>
      <m:oMath>
        <m:r>
          <m:rPr>
            <m:sty m:val="p"/>
          </m:rPr>
          <w:rPr>
            <w:rFonts w:ascii="Cambria Math" w:hAnsi="Cambria Math" w:cs="Times New Roman"/>
          </w:rPr>
          <m:t>i</m:t>
        </m:r>
      </m:oMath>
      <w:r w:rsidR="009C68FE">
        <w:rPr>
          <w:rFonts w:ascii="Times New Roman" w:hAnsi="Times New Roman" w:cs="Times New Roman"/>
        </w:rPr>
        <w:t>的隶属度）</w:t>
      </w:r>
      <w:r w:rsidR="003D1154">
        <w:rPr>
          <w:rFonts w:ascii="Times New Roman" w:hAnsi="Times New Roman" w:cs="Times New Roman"/>
        </w:rPr>
        <w:t>。</w:t>
      </w:r>
      <w:r w:rsidR="009C68FE" w:rsidRPr="009C68FE">
        <w:rPr>
          <w:rFonts w:ascii="Times New Roman" w:hAnsi="Times New Roman" w:cs="Times New Roman"/>
        </w:rPr>
        <w:t>c</w:t>
      </w:r>
      <w:proofErr w:type="gramStart"/>
      <w:r w:rsidR="009C68FE" w:rsidRPr="009C68FE">
        <w:rPr>
          <w:rFonts w:ascii="Times New Roman" w:hAnsi="Times New Roman" w:cs="Times New Roman"/>
        </w:rPr>
        <w:t>个</w:t>
      </w:r>
      <w:proofErr w:type="gramEnd"/>
      <w:r w:rsidR="009C68FE" w:rsidRPr="009C68FE">
        <w:rPr>
          <w:rFonts w:ascii="Times New Roman" w:hAnsi="Times New Roman" w:cs="Times New Roman"/>
        </w:rPr>
        <w:t>聚类中心</w:t>
      </w:r>
      <w:r w:rsidR="009C68FE">
        <w:rPr>
          <w:rFonts w:ascii="Times New Roman" w:hAnsi="Times New Roman" w:cs="Times New Roman"/>
        </w:rPr>
        <w:t>坐标构成</w:t>
      </w:r>
      <w:r w:rsidR="001D69F7">
        <w:rPr>
          <w:rFonts w:ascii="Times New Roman" w:hAnsi="Times New Roman" w:cs="Times New Roman"/>
        </w:rPr>
        <w:t>坐标向量</w:t>
      </w:r>
      <m:oMath>
        <m:r>
          <m:rPr>
            <m:sty m:val="p"/>
          </m:rPr>
          <w:rPr>
            <w:rFonts w:ascii="Cambria Math" w:hAnsi="Cambria Math" w:cs="Times New Roman"/>
          </w:rPr>
          <m:t>V</m:t>
        </m:r>
      </m:oMath>
      <w:r w:rsidR="009C68FE">
        <w:rPr>
          <w:rFonts w:ascii="Times New Roman" w:hAnsi="Times New Roman" w:cs="Times New Roman" w:hint="eastAsia"/>
        </w:rPr>
        <w:t>，</w:t>
      </w:r>
      <w:r w:rsidR="006B1822" w:rsidRPr="005F24F9">
        <w:rPr>
          <w:rFonts w:ascii="Times New Roman" w:hAnsi="Times New Roman" w:cs="Times New Roman"/>
        </w:rPr>
        <w:t>为了得到最优模糊分类，</w:t>
      </w:r>
      <w:proofErr w:type="spellStart"/>
      <w:r w:rsidR="006B1822" w:rsidRPr="005F24F9">
        <w:rPr>
          <w:rFonts w:ascii="Times New Roman" w:hAnsi="Times New Roman" w:cs="Times New Roman"/>
        </w:rPr>
        <w:t>Bezdek</w:t>
      </w:r>
      <w:proofErr w:type="spellEnd"/>
      <w:r w:rsidR="006B1822" w:rsidRPr="005F24F9">
        <w:rPr>
          <w:rFonts w:ascii="Times New Roman" w:hAnsi="Times New Roman" w:cs="Times New Roman"/>
        </w:rPr>
        <w:t>定义了一个目标函数</w:t>
      </w:r>
      <w:r w:rsidR="006B1822" w:rsidRPr="005F24F9">
        <w:rPr>
          <w:rFonts w:ascii="Times New Roman" w:hAnsi="Times New Roman" w:cs="Times New Roman"/>
          <w:position w:val="-8"/>
        </w:rPr>
        <w:object w:dxaOrig="820" w:dyaOrig="320">
          <v:shape id="_x0000_i1027" type="#_x0000_t75" style="width:41.05pt;height:15.85pt" o:ole="">
            <v:imagedata r:id="rId11" o:title=""/>
          </v:shape>
          <o:OLEObject Type="Embed" ProgID="Equation.DSMT4" ShapeID="_x0000_i1027" DrawAspect="Content" ObjectID="_1527359250" r:id="rId12"/>
        </w:object>
      </w:r>
      <w:r w:rsidR="00B302C0" w:rsidRPr="005F24F9">
        <w:rPr>
          <w:rFonts w:ascii="Times New Roman" w:hAnsi="Times New Roman" w:cs="Times New Roman"/>
        </w:rPr>
        <w:t>。</w:t>
      </w:r>
    </w:p>
    <w:p w:rsidR="00B97BA4" w:rsidRPr="005F24F9" w:rsidRDefault="00B97BA4" w:rsidP="00B97BA4">
      <w:pPr>
        <w:pStyle w:val="MTDisplayEquation"/>
        <w:rPr>
          <w:rFonts w:ascii="Times New Roman" w:hAnsi="Times New Roman" w:cs="Times New Roman"/>
        </w:rPr>
      </w:pPr>
      <w:r w:rsidRPr="005F24F9">
        <w:rPr>
          <w:rFonts w:ascii="Times New Roman" w:hAnsi="Times New Roman" w:cs="Times New Roman"/>
        </w:rPr>
        <w:tab/>
      </w:r>
      <w:r w:rsidR="008265BE" w:rsidRPr="005F24F9">
        <w:rPr>
          <w:rFonts w:ascii="Times New Roman" w:hAnsi="Times New Roman" w:cs="Times New Roman"/>
          <w:position w:val="-28"/>
        </w:rPr>
        <w:object w:dxaOrig="2780" w:dyaOrig="700">
          <v:shape id="_x0000_i1028" type="#_x0000_t75" style="width:169.2pt;height:43.2pt" o:ole="">
            <v:imagedata r:id="rId13" o:title=""/>
          </v:shape>
          <o:OLEObject Type="Embed" ProgID="Equation.DSMT4" ShapeID="_x0000_i1028" DrawAspect="Content" ObjectID="_1527359251" r:id="rId14"/>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003C1F32">
        <w:rPr>
          <w:rFonts w:ascii="Times New Roman" w:hAnsi="Times New Roman" w:cs="Times New Roman" w:hint="eastAsia"/>
        </w:rPr>
        <w:t>1</w:t>
      </w:r>
      <w:r w:rsidRPr="005F24F9">
        <w:rPr>
          <w:rFonts w:ascii="Times New Roman" w:hAnsi="Times New Roman" w:cs="Times New Roman"/>
        </w:rPr>
        <w:t>）</w:t>
      </w:r>
    </w:p>
    <w:p w:rsidR="005A4C45" w:rsidRPr="005F24F9" w:rsidRDefault="00B206D3" w:rsidP="00311C61">
      <w:pPr>
        <w:rPr>
          <w:rFonts w:ascii="Times New Roman" w:hAnsi="Times New Roman" w:cs="Times New Roman"/>
        </w:rPr>
      </w:pPr>
      <m:oMath>
        <m:r>
          <m:rPr>
            <m:sty m:val="p"/>
          </m:rPr>
          <w:rPr>
            <w:rFonts w:ascii="Cambria Math" w:hAnsi="Cambria Math" w:cs="Times New Roman"/>
          </w:rPr>
          <m:t>m</m:t>
        </m:r>
        <m:r>
          <m:rPr>
            <m:sty m:val="p"/>
          </m:rPr>
          <w:rPr>
            <w:rFonts w:ascii="Cambria Math" w:hAnsi="Cambria Math" w:cs="Times New Roman"/>
          </w:rPr>
          <m:t>（</m:t>
        </m:r>
        <m:r>
          <m:rPr>
            <m:sty m:val="p"/>
          </m:rPr>
          <w:rPr>
            <w:rFonts w:ascii="Cambria Math" w:hAnsi="Cambria Math" w:cs="Times New Roman"/>
          </w:rPr>
          <m:t>m&gt;1</m:t>
        </m:r>
        <m:r>
          <m:rPr>
            <m:sty m:val="p"/>
          </m:rPr>
          <w:rPr>
            <w:rFonts w:ascii="Cambria Math" w:hAnsi="Cambria Math" w:cs="Times New Roman"/>
          </w:rPr>
          <m:t>）</m:t>
        </m:r>
      </m:oMath>
      <w:r w:rsidR="000343B7" w:rsidRPr="005F24F9">
        <w:rPr>
          <w:rFonts w:ascii="Times New Roman" w:hAnsi="Times New Roman" w:cs="Times New Roman"/>
        </w:rPr>
        <w:t>表示模糊指数</w:t>
      </w:r>
      <w:r w:rsidR="006A7A3D" w:rsidRPr="005F24F9">
        <w:rPr>
          <w:rFonts w:ascii="Times New Roman" w:hAnsi="Times New Roman" w:cs="Times New Roman"/>
        </w:rPr>
        <w:t>，</w:t>
      </w:r>
      <w:r w:rsidR="0051253D" w:rsidRPr="005F24F9">
        <w:rPr>
          <w:rFonts w:ascii="Times New Roman" w:hAnsi="Times New Roman" w:cs="Times New Roman"/>
        </w:rPr>
        <w:t>当</w:t>
      </w:r>
      <m:oMath>
        <m:r>
          <m:rPr>
            <m:sty m:val="p"/>
          </m:rPr>
          <w:rPr>
            <w:rFonts w:ascii="Cambria Math" w:hAnsi="Cambria Math" w:cs="Times New Roman"/>
          </w:rPr>
          <m:t>m=1</m:t>
        </m:r>
      </m:oMath>
      <w:r w:rsidR="0051253D" w:rsidRPr="005F24F9">
        <w:rPr>
          <w:rFonts w:ascii="Times New Roman" w:hAnsi="Times New Roman" w:cs="Times New Roman"/>
        </w:rPr>
        <w:t>时，模糊聚类退化为硬聚类，</w:t>
      </w:r>
      <w:r w:rsidR="0051253D" w:rsidRPr="005F24F9">
        <w:rPr>
          <w:rFonts w:ascii="Times New Roman" w:hAnsi="Times New Roman" w:cs="Times New Roman"/>
        </w:rPr>
        <w:t>m</w:t>
      </w:r>
      <w:r w:rsidR="00525E1B">
        <w:rPr>
          <w:rFonts w:ascii="Times New Roman" w:hAnsi="Times New Roman" w:cs="Times New Roman"/>
        </w:rPr>
        <w:t>越大，模糊程度越高，通常取值</w:t>
      </w:r>
      <w:r w:rsidR="00525E1B">
        <w:rPr>
          <w:rFonts w:ascii="Times New Roman" w:hAnsi="Times New Roman" w:cs="Times New Roman"/>
        </w:rPr>
        <w:t>m</w:t>
      </w:r>
      <w:r w:rsidR="00525E1B">
        <w:rPr>
          <w:rFonts w:ascii="Times New Roman" w:hAnsi="Times New Roman" w:cs="Times New Roman" w:hint="eastAsia"/>
        </w:rPr>
        <w:t>=</w:t>
      </w:r>
      <w:r w:rsidR="0051253D" w:rsidRPr="005F24F9">
        <w:rPr>
          <w:rFonts w:ascii="Times New Roman" w:hAnsi="Times New Roman" w:cs="Times New Roman"/>
        </w:rPr>
        <w:t>2</w:t>
      </w:r>
      <w:ins w:id="1" w:author="seasen" w:date="2016-06-10T16:59:00Z">
        <w:r w:rsidR="00525E1B" w:rsidRPr="005F24F9">
          <w:rPr>
            <w:rFonts w:ascii="Times New Roman" w:hAnsi="Times New Roman" w:cs="Times New Roman"/>
            <w:vertAlign w:val="superscript"/>
          </w:rPr>
          <w:t>[2]</w:t>
        </w:r>
      </w:ins>
      <w:r w:rsidR="006A2DEE" w:rsidRPr="005F24F9">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7F7F8C">
        <w:rPr>
          <w:rFonts w:ascii="Times New Roman" w:hAnsi="Times New Roman" w:cs="Times New Roman"/>
        </w:rPr>
        <w:t>表示样本</w:t>
      </w:r>
      <w:proofErr w:type="spellStart"/>
      <w:r w:rsidR="007F7F8C">
        <w:rPr>
          <w:rFonts w:ascii="Times New Roman" w:hAnsi="Times New Roman" w:cs="Times New Roman"/>
        </w:rPr>
        <w:t>i</w:t>
      </w:r>
      <w:proofErr w:type="spellEnd"/>
      <w:r w:rsidR="007F7F8C">
        <w:rPr>
          <w:rFonts w:ascii="Times New Roman" w:hAnsi="Times New Roman" w:cs="Times New Roman"/>
        </w:rPr>
        <w:t>和样本</w:t>
      </w:r>
      <w:r w:rsidR="007F7F8C">
        <w:rPr>
          <w:rFonts w:ascii="Times New Roman" w:hAnsi="Times New Roman" w:cs="Times New Roman"/>
        </w:rPr>
        <w:t>k</w:t>
      </w:r>
      <w:r w:rsidR="007F7F8C">
        <w:rPr>
          <w:rFonts w:ascii="Times New Roman" w:hAnsi="Times New Roman" w:cs="Times New Roman"/>
        </w:rPr>
        <w:t>之间的距离。</w:t>
      </w:r>
      <w:r w:rsidR="00567D7D" w:rsidRPr="005F24F9">
        <w:rPr>
          <w:rFonts w:ascii="Times New Roman" w:hAnsi="Times New Roman" w:cs="Times New Roman"/>
        </w:rPr>
        <w:t>在求解</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U,V</m:t>
            </m:r>
          </m:e>
        </m:d>
      </m:oMath>
      <w:r w:rsidR="00567D7D" w:rsidRPr="005F24F9">
        <w:rPr>
          <w:rFonts w:ascii="Times New Roman" w:hAnsi="Times New Roman" w:cs="Times New Roman"/>
        </w:rPr>
        <w:t>的最小值时，</w:t>
      </w:r>
      <w:r w:rsidR="007A01FE" w:rsidRPr="005F24F9">
        <w:rPr>
          <w:rFonts w:ascii="Times New Roman" w:hAnsi="Times New Roman" w:cs="Times New Roman"/>
        </w:rPr>
        <w:t>有一个约束条件即</w:t>
      </w:r>
      <w:r w:rsidR="0031594D" w:rsidRPr="005F24F9">
        <w:rPr>
          <w:rFonts w:ascii="Times New Roman" w:hAnsi="Times New Roman" w:cs="Times New Roman"/>
        </w:rPr>
        <w:t>每个样本对所有</w:t>
      </w:r>
      <w:r w:rsidR="00567D7D" w:rsidRPr="005F24F9">
        <w:rPr>
          <w:rFonts w:ascii="Times New Roman" w:hAnsi="Times New Roman" w:cs="Times New Roman"/>
        </w:rPr>
        <w:t>聚类中心的隶属度总和为</w:t>
      </w:r>
      <w:r w:rsidR="00567D7D" w:rsidRPr="005F24F9">
        <w:rPr>
          <w:rFonts w:ascii="Times New Roman" w:hAnsi="Times New Roman" w:cs="Times New Roman"/>
        </w:rPr>
        <w:t>1</w:t>
      </w:r>
      <w:r w:rsidR="00DE6C7F" w:rsidRPr="005F24F9">
        <w:rPr>
          <w:rFonts w:ascii="Times New Roman" w:hAnsi="Times New Roman" w:cs="Times New Roman"/>
        </w:rPr>
        <w:t>。</w:t>
      </w:r>
    </w:p>
    <w:p w:rsidR="00D71301" w:rsidRPr="005F24F9" w:rsidRDefault="00D71301" w:rsidP="00D71301">
      <w:pPr>
        <w:pStyle w:val="MTDisplayEquation"/>
        <w:rPr>
          <w:rFonts w:ascii="Times New Roman" w:hAnsi="Times New Roman" w:cs="Times New Roman"/>
        </w:rPr>
      </w:pPr>
      <w:r w:rsidRPr="005F24F9">
        <w:rPr>
          <w:rFonts w:ascii="Times New Roman" w:hAnsi="Times New Roman" w:cs="Times New Roman"/>
        </w:rPr>
        <w:tab/>
      </w:r>
      <w:r w:rsidR="00150B8D" w:rsidRPr="005F24F9">
        <w:rPr>
          <w:rFonts w:ascii="Times New Roman" w:hAnsi="Times New Roman" w:cs="Times New Roman"/>
          <w:position w:val="-28"/>
        </w:rPr>
        <w:object w:dxaOrig="3140" w:dyaOrig="700">
          <v:shape id="_x0000_i1029" type="#_x0000_t75" style="width:158.4pt;height:36pt" o:ole="">
            <v:imagedata r:id="rId15" o:title=""/>
          </v:shape>
          <o:OLEObject Type="Embed" ProgID="Equation.DSMT4" ShapeID="_x0000_i1029" DrawAspect="Content" ObjectID="_1527359252" r:id="rId16"/>
        </w:object>
      </w:r>
      <w:r w:rsidRPr="005F24F9">
        <w:rPr>
          <w:rFonts w:ascii="Times New Roman" w:hAnsi="Times New Roman" w:cs="Times New Roman"/>
        </w:rPr>
        <w:tab/>
        <w:t xml:space="preserve"> </w:t>
      </w:r>
      <w:r w:rsidRPr="005F24F9">
        <w:rPr>
          <w:rFonts w:ascii="Times New Roman" w:hAnsi="Times New Roman" w:cs="Times New Roman"/>
        </w:rPr>
        <w:t>（</w:t>
      </w:r>
      <w:r w:rsidR="003C1F32">
        <w:rPr>
          <w:rFonts w:ascii="Times New Roman" w:hAnsi="Times New Roman" w:cs="Times New Roman" w:hint="eastAsia"/>
        </w:rPr>
        <w:t>2</w:t>
      </w:r>
      <w:r w:rsidRPr="005F24F9">
        <w:rPr>
          <w:rFonts w:ascii="Times New Roman" w:hAnsi="Times New Roman" w:cs="Times New Roman"/>
        </w:rPr>
        <w:t>）</w:t>
      </w:r>
    </w:p>
    <w:p w:rsidR="00880EC6" w:rsidRPr="005F24F9" w:rsidRDefault="00615875" w:rsidP="00311C61">
      <w:pPr>
        <w:rPr>
          <w:rFonts w:ascii="Times New Roman" w:hAnsi="Times New Roman" w:cs="Times New Roman"/>
        </w:rPr>
      </w:pPr>
      <w:r w:rsidRPr="005F24F9">
        <w:rPr>
          <w:rFonts w:ascii="Times New Roman" w:hAnsi="Times New Roman" w:cs="Times New Roman"/>
        </w:rPr>
        <w:t>结合（</w:t>
      </w:r>
      <w:r w:rsidRPr="005F24F9">
        <w:rPr>
          <w:rFonts w:ascii="Times New Roman" w:hAnsi="Times New Roman" w:cs="Times New Roman"/>
        </w:rPr>
        <w:t>1</w:t>
      </w:r>
      <w:r w:rsidRPr="005F24F9">
        <w:rPr>
          <w:rFonts w:ascii="Times New Roman" w:hAnsi="Times New Roman" w:cs="Times New Roman"/>
        </w:rPr>
        <w:t>）和</w:t>
      </w:r>
      <w:r w:rsidR="00FA37A3" w:rsidRPr="005F24F9">
        <w:rPr>
          <w:rFonts w:ascii="Times New Roman" w:hAnsi="Times New Roman" w:cs="Times New Roman"/>
        </w:rPr>
        <w:t>n</w:t>
      </w:r>
      <w:proofErr w:type="gramStart"/>
      <w:r w:rsidR="00FA37A3" w:rsidRPr="005F24F9">
        <w:rPr>
          <w:rFonts w:ascii="Times New Roman" w:hAnsi="Times New Roman" w:cs="Times New Roman"/>
        </w:rPr>
        <w:t>个</w:t>
      </w:r>
      <w:proofErr w:type="gramEnd"/>
      <w:r w:rsidRPr="005F24F9">
        <w:rPr>
          <w:rFonts w:ascii="Times New Roman" w:hAnsi="Times New Roman" w:cs="Times New Roman"/>
        </w:rPr>
        <w:t>（</w:t>
      </w:r>
      <w:r w:rsidRPr="005F24F9">
        <w:rPr>
          <w:rFonts w:ascii="Times New Roman" w:hAnsi="Times New Roman" w:cs="Times New Roman"/>
        </w:rPr>
        <w:t>2</w:t>
      </w:r>
      <w:r w:rsidRPr="005F24F9">
        <w:rPr>
          <w:rFonts w:ascii="Times New Roman" w:hAnsi="Times New Roman" w:cs="Times New Roman"/>
        </w:rPr>
        <w:t>）</w:t>
      </w:r>
      <w:r w:rsidR="008778BA" w:rsidRPr="005F24F9">
        <w:rPr>
          <w:rFonts w:ascii="Times New Roman" w:hAnsi="Times New Roman" w:cs="Times New Roman"/>
        </w:rPr>
        <w:t>根据拉格朗日</w:t>
      </w:r>
      <w:r w:rsidR="00F96410" w:rsidRPr="005F24F9">
        <w:rPr>
          <w:rFonts w:ascii="Times New Roman" w:hAnsi="Times New Roman" w:cs="Times New Roman"/>
        </w:rPr>
        <w:t>定理求解</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U,V</m:t>
            </m:r>
          </m:e>
        </m:d>
      </m:oMath>
      <w:r w:rsidR="008778BA" w:rsidRPr="005F24F9">
        <w:rPr>
          <w:rFonts w:ascii="Times New Roman" w:hAnsi="Times New Roman" w:cs="Times New Roman"/>
        </w:rPr>
        <w:t>的极小值</w:t>
      </w:r>
      <w:r w:rsidR="00A868F8" w:rsidRPr="005F24F9">
        <w:rPr>
          <w:rFonts w:ascii="Times New Roman" w:hAnsi="Times New Roman" w:cs="Times New Roman"/>
          <w:vertAlign w:val="superscript"/>
        </w:rPr>
        <w:t>[</w:t>
      </w:r>
      <w:r w:rsidR="00F86269">
        <w:rPr>
          <w:rFonts w:ascii="Times New Roman" w:hAnsi="Times New Roman" w:cs="Times New Roman" w:hint="eastAsia"/>
          <w:vertAlign w:val="superscript"/>
        </w:rPr>
        <w:t>6</w:t>
      </w:r>
      <w:r w:rsidR="00A868F8" w:rsidRPr="005F24F9">
        <w:rPr>
          <w:rFonts w:ascii="Times New Roman" w:hAnsi="Times New Roman" w:cs="Times New Roman"/>
          <w:vertAlign w:val="superscript"/>
        </w:rPr>
        <w:t>]</w:t>
      </w:r>
      <w:r w:rsidRPr="005F24F9">
        <w:rPr>
          <w:rFonts w:ascii="Times New Roman" w:hAnsi="Times New Roman" w:cs="Times New Roman"/>
        </w:rPr>
        <w:t>，可得</w:t>
      </w:r>
      <w:r w:rsidR="002125B5" w:rsidRPr="005F24F9">
        <w:rPr>
          <w:rFonts w:ascii="Times New Roman" w:hAnsi="Times New Roman" w:cs="Times New Roman"/>
        </w:rPr>
        <w:t>隶属度</w:t>
      </w:r>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ij</m:t>
            </m:r>
          </m:sub>
        </m:sSub>
      </m:oMath>
    </w:p>
    <w:p w:rsidR="0061066F" w:rsidRPr="005F24F9" w:rsidRDefault="0061066F" w:rsidP="0061066F">
      <w:pPr>
        <w:pStyle w:val="MTDisplayEquation"/>
        <w:rPr>
          <w:rFonts w:ascii="Times New Roman" w:hAnsi="Times New Roman" w:cs="Times New Roman"/>
        </w:rPr>
      </w:pPr>
      <w:r w:rsidRPr="005F24F9">
        <w:rPr>
          <w:rFonts w:ascii="Times New Roman" w:hAnsi="Times New Roman" w:cs="Times New Roman"/>
        </w:rPr>
        <w:tab/>
      </w:r>
      <w:r w:rsidR="00483CD7" w:rsidRPr="005F24F9">
        <w:rPr>
          <w:rFonts w:ascii="Times New Roman" w:hAnsi="Times New Roman" w:cs="Times New Roman"/>
          <w:position w:val="-66"/>
        </w:rPr>
        <w:object w:dxaOrig="5520" w:dyaOrig="1060">
          <v:shape id="_x0000_i1030" type="#_x0000_t75" style="width:275.75pt;height:53.3pt" o:ole="">
            <v:imagedata r:id="rId17" o:title=""/>
          </v:shape>
          <o:OLEObject Type="Embed" ProgID="Equation.DSMT4" ShapeID="_x0000_i1030" DrawAspect="Content" ObjectID="_1527359253" r:id="rId18"/>
        </w:object>
      </w:r>
      <w:r w:rsidRPr="005F24F9">
        <w:rPr>
          <w:rFonts w:ascii="Times New Roman" w:hAnsi="Times New Roman" w:cs="Times New Roman"/>
        </w:rPr>
        <w:t xml:space="preserve"> </w:t>
      </w:r>
      <w:r w:rsidR="00483CD7" w:rsidRPr="005F24F9">
        <w:rPr>
          <w:rFonts w:ascii="Times New Roman" w:hAnsi="Times New Roman" w:cs="Times New Roman"/>
        </w:rPr>
        <w:tab/>
      </w:r>
      <w:r w:rsidR="00483CD7" w:rsidRPr="005F24F9">
        <w:rPr>
          <w:rFonts w:ascii="Times New Roman" w:hAnsi="Times New Roman" w:cs="Times New Roman"/>
        </w:rPr>
        <w:t>（</w:t>
      </w:r>
      <w:r w:rsidR="003C1F32">
        <w:rPr>
          <w:rFonts w:ascii="Times New Roman" w:hAnsi="Times New Roman" w:cs="Times New Roman" w:hint="eastAsia"/>
        </w:rPr>
        <w:t>3</w:t>
      </w:r>
      <w:r w:rsidR="00483CD7" w:rsidRPr="005F24F9">
        <w:rPr>
          <w:rFonts w:ascii="Times New Roman" w:hAnsi="Times New Roman" w:cs="Times New Roman"/>
        </w:rPr>
        <w:t>）</w:t>
      </w:r>
    </w:p>
    <w:p w:rsidR="00C73629" w:rsidRPr="005F24F9" w:rsidRDefault="00B814B6" w:rsidP="00C73629">
      <w:pPr>
        <w:rPr>
          <w:rFonts w:ascii="Times New Roman" w:hAnsi="Times New Roman" w:cs="Times New Roman"/>
        </w:rPr>
      </w:pPr>
      <w:r w:rsidRPr="005F24F9">
        <w:rPr>
          <w:rFonts w:ascii="Times New Roman" w:hAnsi="Times New Roman" w:cs="Times New Roman"/>
        </w:rPr>
        <w:t>以及聚类中心点</w:t>
      </w:r>
      <w:r w:rsidR="00C73629" w:rsidRPr="005F24F9">
        <w:rPr>
          <w:rFonts w:ascii="Times New Roman" w:hAnsi="Times New Roman" w:cs="Times New Roman"/>
          <w:position w:val="-12"/>
        </w:rPr>
        <w:object w:dxaOrig="260" w:dyaOrig="380">
          <v:shape id="_x0000_i1031" type="#_x0000_t75" style="width:12.25pt;height:18.7pt" o:ole="">
            <v:imagedata r:id="rId19" o:title=""/>
          </v:shape>
          <o:OLEObject Type="Embed" ProgID="Equation.DSMT4" ShapeID="_x0000_i1031" DrawAspect="Content" ObjectID="_1527359254" r:id="rId20"/>
        </w:object>
      </w:r>
    </w:p>
    <w:p w:rsidR="00F06C5D" w:rsidRPr="00AA455C" w:rsidRDefault="008F6A50" w:rsidP="00AA455C">
      <w:pPr>
        <w:pStyle w:val="MTDisplayEquation"/>
        <w:rPr>
          <w:rFonts w:ascii="Times New Roman" w:hAnsi="Times New Roman" w:cs="Times New Roman"/>
        </w:rPr>
      </w:pPr>
      <w:r w:rsidRPr="005F24F9">
        <w:rPr>
          <w:rFonts w:ascii="Times New Roman" w:hAnsi="Times New Roman" w:cs="Times New Roman"/>
        </w:rPr>
        <w:tab/>
      </w:r>
      <w:r w:rsidR="00BF0D74" w:rsidRPr="005F24F9">
        <w:rPr>
          <w:rFonts w:ascii="Times New Roman" w:hAnsi="Times New Roman" w:cs="Times New Roman"/>
          <w:position w:val="-32"/>
        </w:rPr>
        <w:object w:dxaOrig="3960" w:dyaOrig="760">
          <v:shape id="_x0000_i1032" type="#_x0000_t75" style="width:197.3pt;height:37.45pt" o:ole="">
            <v:imagedata r:id="rId21" o:title=""/>
          </v:shape>
          <o:OLEObject Type="Embed" ProgID="Equation.DSMT4" ShapeID="_x0000_i1032" DrawAspect="Content" ObjectID="_1527359255" r:id="rId22"/>
        </w:object>
      </w:r>
      <w:r w:rsidRPr="005F24F9">
        <w:rPr>
          <w:rFonts w:ascii="Times New Roman" w:hAnsi="Times New Roman" w:cs="Times New Roman"/>
        </w:rPr>
        <w:t xml:space="preserve"> </w:t>
      </w:r>
      <w:r w:rsidR="007B6A1B" w:rsidRPr="005F24F9">
        <w:rPr>
          <w:rFonts w:ascii="Times New Roman" w:hAnsi="Times New Roman" w:cs="Times New Roman"/>
        </w:rPr>
        <w:tab/>
      </w:r>
      <w:r w:rsidR="00A93F0B" w:rsidRPr="005F24F9">
        <w:rPr>
          <w:rFonts w:ascii="Times New Roman" w:hAnsi="Times New Roman" w:cs="Times New Roman"/>
        </w:rPr>
        <w:t>（</w:t>
      </w:r>
      <w:r w:rsidR="003C1F32">
        <w:rPr>
          <w:rFonts w:ascii="Times New Roman" w:hAnsi="Times New Roman" w:cs="Times New Roman" w:hint="eastAsia"/>
        </w:rPr>
        <w:t>4</w:t>
      </w:r>
      <w:r w:rsidR="00A93F0B" w:rsidRPr="005F24F9">
        <w:rPr>
          <w:rFonts w:ascii="Times New Roman" w:hAnsi="Times New Roman" w:cs="Times New Roman"/>
        </w:rPr>
        <w:t>）</w:t>
      </w:r>
    </w:p>
    <w:p w:rsidR="00331A54" w:rsidRPr="00775145" w:rsidRDefault="00331A54" w:rsidP="008F1BA2">
      <w:pPr>
        <w:pStyle w:val="2"/>
        <w:spacing w:before="240" w:after="240" w:line="240" w:lineRule="auto"/>
        <w:rPr>
          <w:rFonts w:hint="eastAsia"/>
        </w:rPr>
      </w:pPr>
      <w:r w:rsidRPr="00775145">
        <w:rPr>
          <w:rFonts w:hint="eastAsia"/>
        </w:rPr>
        <w:t xml:space="preserve">2.2 </w:t>
      </w:r>
      <w:r w:rsidR="003F5A4B" w:rsidRPr="00775145">
        <w:rPr>
          <w:rFonts w:hint="eastAsia"/>
        </w:rPr>
        <w:t>最佳阈值</w:t>
      </w:r>
      <w:r w:rsidR="007A1B73" w:rsidRPr="00775145">
        <w:rPr>
          <w:rFonts w:hint="eastAsia"/>
        </w:rPr>
        <w:t>的确定</w:t>
      </w:r>
    </w:p>
    <w:p w:rsidR="007F24D9" w:rsidRPr="005F24F9" w:rsidRDefault="00DF6665" w:rsidP="00AA455C">
      <w:pPr>
        <w:ind w:firstLine="420"/>
        <w:rPr>
          <w:rFonts w:ascii="Times New Roman" w:hAnsi="Times New Roman" w:cs="Times New Roman"/>
        </w:rPr>
      </w:pPr>
      <w:r>
        <w:rPr>
          <w:rFonts w:ascii="Times New Roman" w:hAnsi="Times New Roman" w:cs="Times New Roman"/>
        </w:rPr>
        <w:t>求得隶属度矩阵之后，</w:t>
      </w:r>
      <w:r w:rsidR="003D11A2">
        <w:rPr>
          <w:rFonts w:ascii="Times New Roman" w:hAnsi="Times New Roman" w:cs="Times New Roman"/>
        </w:rPr>
        <w:t>选择</w:t>
      </w:r>
      <w:r w:rsidR="001C4767" w:rsidRPr="005F24F9">
        <w:rPr>
          <w:rFonts w:ascii="Times New Roman" w:hAnsi="Times New Roman" w:cs="Times New Roman"/>
        </w:rPr>
        <w:t>不同的</w:t>
      </w:r>
      <m:oMath>
        <m:r>
          <m:rPr>
            <m:sty m:val="p"/>
          </m:rPr>
          <w:rPr>
            <w:rFonts w:ascii="Cambria Math" w:hAnsi="Cambria Math" w:cs="Times New Roman"/>
          </w:rPr>
          <m:t>λ∈[0,1]</m:t>
        </m:r>
      </m:oMath>
      <w:r w:rsidR="001C4767" w:rsidRPr="005F24F9">
        <w:rPr>
          <w:rFonts w:ascii="Times New Roman" w:hAnsi="Times New Roman" w:cs="Times New Roman"/>
        </w:rPr>
        <w:t>，可得到不同的分类结果。</w:t>
      </w:r>
      <w:r w:rsidR="003F24FF" w:rsidRPr="005F24F9">
        <w:rPr>
          <w:rFonts w:ascii="Times New Roman" w:hAnsi="Times New Roman" w:cs="Times New Roman"/>
        </w:rPr>
        <w:t>常见的有</w:t>
      </w:r>
      <w:r w:rsidR="0048754B" w:rsidRPr="005F24F9">
        <w:rPr>
          <w:rFonts w:ascii="Times New Roman" w:hAnsi="Times New Roman" w:cs="Times New Roman"/>
        </w:rPr>
        <w:t>两种确定</w:t>
      </w:r>
      <w:r w:rsidR="003F5A4B">
        <w:rPr>
          <w:rFonts w:ascii="Times New Roman" w:hAnsi="Times New Roman" w:cs="Times New Roman"/>
        </w:rPr>
        <w:t>最佳阈值</w:t>
      </w:r>
      <m:oMath>
        <m:r>
          <m:rPr>
            <m:sty m:val="p"/>
          </m:rPr>
          <w:rPr>
            <w:rFonts w:ascii="Cambria Math" w:hAnsi="Cambria Math" w:cs="Times New Roman"/>
          </w:rPr>
          <m:t>λ</m:t>
        </m:r>
      </m:oMath>
      <w:r w:rsidR="003F5A4B">
        <w:rPr>
          <w:rFonts w:ascii="Times New Roman" w:hAnsi="Times New Roman" w:cs="Times New Roman"/>
        </w:rPr>
        <w:t>的</w:t>
      </w:r>
      <w:r w:rsidR="009E1C97" w:rsidRPr="005F24F9">
        <w:rPr>
          <w:rFonts w:ascii="Times New Roman" w:hAnsi="Times New Roman" w:cs="Times New Roman"/>
        </w:rPr>
        <w:t>方法</w:t>
      </w:r>
      <w:r w:rsidR="008A333D" w:rsidRPr="005F24F9">
        <w:rPr>
          <w:rFonts w:ascii="Times New Roman" w:hAnsi="Times New Roman" w:cs="Times New Roman"/>
        </w:rPr>
        <w:t>，一种以根据经验丰富的专家结合实际需求确定阈值</w:t>
      </w:r>
      <m:oMath>
        <m:r>
          <m:rPr>
            <m:sty m:val="p"/>
          </m:rPr>
          <w:rPr>
            <w:rFonts w:ascii="Cambria Math" w:hAnsi="Cambria Math" w:cs="Times New Roman"/>
          </w:rPr>
          <m:t>λ</m:t>
        </m:r>
      </m:oMath>
      <w:r w:rsidR="00062D02" w:rsidRPr="005F24F9">
        <w:rPr>
          <w:rFonts w:ascii="Times New Roman" w:hAnsi="Times New Roman" w:cs="Times New Roman"/>
        </w:rPr>
        <w:t>，另一种根据</w:t>
      </w:r>
      <m:oMath>
        <m:r>
          <m:rPr>
            <m:sty m:val="p"/>
          </m:rPr>
          <w:rPr>
            <w:rFonts w:ascii="Cambria Math" w:hAnsi="Cambria Math" w:cs="Times New Roman"/>
          </w:rPr>
          <m:t>Ϝ</m:t>
        </m:r>
      </m:oMath>
      <w:r w:rsidR="00062D02" w:rsidRPr="005F24F9">
        <w:rPr>
          <w:rFonts w:ascii="Times New Roman" w:hAnsi="Times New Roman" w:cs="Times New Roman"/>
        </w:rPr>
        <w:t>统计量确定</w:t>
      </w:r>
      <m:oMath>
        <m:r>
          <m:rPr>
            <m:sty m:val="p"/>
          </m:rPr>
          <w:rPr>
            <w:rFonts w:ascii="Cambria Math" w:hAnsi="Cambria Math" w:cs="Times New Roman"/>
          </w:rPr>
          <m:t>λ</m:t>
        </m:r>
        <m:r>
          <m:rPr>
            <m:sty m:val="p"/>
          </m:rPr>
          <w:rPr>
            <w:rFonts w:ascii="Cambria Math" w:hAnsi="Cambria Math" w:cs="Times New Roman"/>
          </w:rPr>
          <m:t>最佳值</m:t>
        </m:r>
      </m:oMath>
      <w:r w:rsidR="0035627C" w:rsidRPr="005F24F9">
        <w:rPr>
          <w:rFonts w:ascii="Times New Roman" w:hAnsi="Times New Roman" w:cs="Times New Roman"/>
        </w:rPr>
        <w:t>。</w:t>
      </w:r>
    </w:p>
    <w:p w:rsidR="00217718" w:rsidRPr="005F24F9" w:rsidRDefault="00217718" w:rsidP="00217718">
      <w:pPr>
        <w:pStyle w:val="MTDisplayEquation"/>
        <w:rPr>
          <w:rFonts w:ascii="Times New Roman" w:hAnsi="Times New Roman" w:cs="Times New Roman"/>
        </w:rPr>
      </w:pPr>
      <w:r w:rsidRPr="005F24F9">
        <w:rPr>
          <w:rFonts w:ascii="Times New Roman" w:hAnsi="Times New Roman" w:cs="Times New Roman"/>
        </w:rPr>
        <w:tab/>
      </w:r>
      <w:r w:rsidR="00D90280" w:rsidRPr="005F24F9">
        <w:rPr>
          <w:rFonts w:ascii="Times New Roman" w:hAnsi="Times New Roman" w:cs="Times New Roman"/>
          <w:position w:val="-66"/>
        </w:rPr>
        <w:object w:dxaOrig="3019" w:dyaOrig="1400">
          <v:shape id="_x0000_i1033" type="#_x0000_t75" style="width:138.95pt;height:55.45pt" o:ole="">
            <v:imagedata r:id="rId23" o:title=""/>
          </v:shape>
          <o:OLEObject Type="Embed" ProgID="Equation.DSMT4" ShapeID="_x0000_i1033" DrawAspect="Content" ObjectID="_1527359256" r:id="rId24"/>
        </w:object>
      </w:r>
      <w:r w:rsidRPr="005F24F9">
        <w:rPr>
          <w:rFonts w:ascii="Times New Roman" w:hAnsi="Times New Roman" w:cs="Times New Roman"/>
        </w:rPr>
        <w:t xml:space="preserve"> </w:t>
      </w:r>
      <w:r w:rsidR="00DB421B" w:rsidRPr="005F24F9">
        <w:rPr>
          <w:rFonts w:ascii="Times New Roman" w:hAnsi="Times New Roman" w:cs="Times New Roman"/>
        </w:rPr>
        <w:tab/>
      </w:r>
      <w:r w:rsidR="00DB421B" w:rsidRPr="005F24F9">
        <w:rPr>
          <w:rFonts w:ascii="Times New Roman" w:hAnsi="Times New Roman" w:cs="Times New Roman"/>
        </w:rPr>
        <w:t>（</w:t>
      </w:r>
      <w:r w:rsidR="003C1F32">
        <w:rPr>
          <w:rFonts w:ascii="Times New Roman" w:hAnsi="Times New Roman" w:cs="Times New Roman" w:hint="eastAsia"/>
        </w:rPr>
        <w:t>5</w:t>
      </w:r>
      <w:r w:rsidR="00DB421B" w:rsidRPr="005F24F9">
        <w:rPr>
          <w:rFonts w:ascii="Times New Roman" w:hAnsi="Times New Roman" w:cs="Times New Roman"/>
        </w:rPr>
        <w:t>）</w:t>
      </w:r>
    </w:p>
    <w:p w:rsidR="009F2BE1" w:rsidRDefault="00C747C1" w:rsidP="008A333D">
      <w:pPr>
        <w:rPr>
          <w:rFonts w:ascii="Times New Roman" w:hAnsi="Times New Roman" w:cs="Times New Roman"/>
        </w:rPr>
      </w:pPr>
      <w:r w:rsidRPr="005F24F9">
        <w:rPr>
          <w:rFonts w:ascii="Times New Roman" w:hAnsi="Times New Roman" w:cs="Times New Roman"/>
        </w:rPr>
        <w:t>对于</w:t>
      </w:r>
      <m:oMath>
        <m:r>
          <m:rPr>
            <m:sty m:val="p"/>
          </m:rPr>
          <w:rPr>
            <w:rFonts w:ascii="Cambria Math" w:hAnsi="Cambria Math" w:cs="Times New Roman"/>
          </w:rPr>
          <m:t>λ</m:t>
        </m:r>
      </m:oMath>
      <w:r w:rsidRPr="005F24F9">
        <w:rPr>
          <w:rFonts w:ascii="Times New Roman" w:hAnsi="Times New Roman" w:cs="Times New Roman"/>
        </w:rPr>
        <w:t>的分类数为</w:t>
      </w:r>
      <w:r w:rsidRPr="005F24F9">
        <w:rPr>
          <w:rFonts w:ascii="Times New Roman" w:hAnsi="Times New Roman" w:cs="Times New Roman"/>
        </w:rPr>
        <w:t>c</w:t>
      </w:r>
      <w:r w:rsidRPr="005F24F9">
        <w:rPr>
          <w:rFonts w:ascii="Times New Roman" w:hAnsi="Times New Roman" w:cs="Times New Roman"/>
        </w:rPr>
        <w:t>，第</w:t>
      </w:r>
      <w:r w:rsidRPr="005F24F9">
        <w:rPr>
          <w:rFonts w:ascii="Times New Roman" w:hAnsi="Times New Roman" w:cs="Times New Roman"/>
        </w:rPr>
        <w:t>j</w:t>
      </w:r>
      <w:r w:rsidRPr="005F24F9">
        <w:rPr>
          <w:rFonts w:ascii="Times New Roman" w:hAnsi="Times New Roman" w:cs="Times New Roman"/>
        </w:rPr>
        <w:t>类的样本数为</w:t>
      </w:r>
      <m:oMath>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j</m:t>
            </m:r>
          </m:sub>
        </m:sSub>
      </m:oMath>
      <w:r w:rsidRPr="005F24F9">
        <w:rPr>
          <w:rFonts w:ascii="Times New Roman" w:hAnsi="Times New Roman" w:cs="Times New Roman"/>
          <w:sz w:val="24"/>
          <w:szCs w:val="24"/>
        </w:rPr>
        <w:t>，</w:t>
      </w:r>
      <m:oMath>
        <m:sSup>
          <m:sSupPr>
            <m:ctrlPr>
              <w:rPr>
                <w:rFonts w:ascii="Cambria Math" w:hAnsi="Cambria Math" w:cs="Times New Roman"/>
                <w:szCs w:val="21"/>
              </w:rPr>
            </m:ctrlPr>
          </m:sSupPr>
          <m:e>
            <m:sSub>
              <m:sSubPr>
                <m:ctrlPr>
                  <w:rPr>
                    <w:rFonts w:ascii="Cambria Math" w:hAnsi="Cambria Math" w:cs="Times New Roman"/>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i</m:t>
                </m:r>
              </m:sub>
            </m:sSub>
          </m:e>
          <m:sup>
            <m:r>
              <m:rPr>
                <m:sty m:val="p"/>
              </m:rPr>
              <w:rPr>
                <w:rFonts w:ascii="Cambria Math" w:hAnsi="Cambria Math" w:cs="Times New Roman"/>
                <w:szCs w:val="21"/>
              </w:rPr>
              <m:t>(j)</m:t>
            </m:r>
          </m:sup>
        </m:sSup>
      </m:oMath>
      <w:r w:rsidR="00757E3D" w:rsidRPr="005F24F9">
        <w:rPr>
          <w:rFonts w:ascii="Times New Roman" w:hAnsi="Times New Roman" w:cs="Times New Roman"/>
          <w:szCs w:val="21"/>
        </w:rPr>
        <w:t>表示第</w:t>
      </w:r>
      <w:r w:rsidR="00757E3D" w:rsidRPr="005F24F9">
        <w:rPr>
          <w:rFonts w:ascii="Times New Roman" w:hAnsi="Times New Roman" w:cs="Times New Roman"/>
          <w:szCs w:val="21"/>
        </w:rPr>
        <w:t>j</w:t>
      </w:r>
      <w:r w:rsidR="00757E3D" w:rsidRPr="005F24F9">
        <w:rPr>
          <w:rFonts w:ascii="Times New Roman" w:hAnsi="Times New Roman" w:cs="Times New Roman"/>
          <w:szCs w:val="21"/>
        </w:rPr>
        <w:t>类样本标记，</w:t>
      </w:r>
      <m:oMath>
        <m:sSup>
          <m:sSupPr>
            <m:ctrlPr>
              <w:rPr>
                <w:rFonts w:ascii="Cambria Math" w:hAnsi="Cambria Math" w:cs="Times New Roman"/>
                <w:szCs w:val="21"/>
              </w:rPr>
            </m:ctrlPr>
          </m:sSupPr>
          <m:e>
            <m:acc>
              <m:accPr>
                <m:chr m:val="̅"/>
                <m:ctrlPr>
                  <w:rPr>
                    <w:rFonts w:ascii="Cambria Math" w:hAnsi="Cambria Math" w:cs="Times New Roman"/>
                    <w:szCs w:val="21"/>
                  </w:rPr>
                </m:ctrlPr>
              </m:accPr>
              <m:e>
                <m:r>
                  <m:rPr>
                    <m:sty m:val="p"/>
                  </m:rPr>
                  <w:rPr>
                    <w:rFonts w:ascii="Cambria Math" w:hAnsi="Cambria Math" w:cs="Times New Roman"/>
                    <w:szCs w:val="21"/>
                  </w:rPr>
                  <m:t>x</m:t>
                </m:r>
              </m:e>
            </m:acc>
          </m:e>
          <m:sup>
            <m:d>
              <m:dPr>
                <m:ctrlPr>
                  <w:rPr>
                    <w:rFonts w:ascii="Cambria Math" w:hAnsi="Cambria Math" w:cs="Times New Roman"/>
                    <w:szCs w:val="21"/>
                  </w:rPr>
                </m:ctrlPr>
              </m:dPr>
              <m:e>
                <m:r>
                  <m:rPr>
                    <m:sty m:val="p"/>
                  </m:rPr>
                  <w:rPr>
                    <w:rFonts w:ascii="Cambria Math" w:hAnsi="Cambria Math" w:cs="Times New Roman"/>
                    <w:szCs w:val="21"/>
                  </w:rPr>
                  <m:t>j</m:t>
                </m:r>
              </m:e>
            </m:d>
          </m:sup>
        </m:sSup>
      </m:oMath>
      <w:r w:rsidR="00757E3D" w:rsidRPr="005F24F9">
        <w:rPr>
          <w:rFonts w:ascii="Times New Roman" w:hAnsi="Times New Roman" w:cs="Times New Roman"/>
          <w:szCs w:val="21"/>
        </w:rPr>
        <w:t>为第</w:t>
      </w:r>
      <w:r w:rsidR="00757E3D" w:rsidRPr="005F24F9">
        <w:rPr>
          <w:rFonts w:ascii="Times New Roman" w:hAnsi="Times New Roman" w:cs="Times New Roman"/>
          <w:szCs w:val="21"/>
        </w:rPr>
        <w:t>j</w:t>
      </w:r>
      <w:r w:rsidR="00757E3D" w:rsidRPr="005F24F9">
        <w:rPr>
          <w:rFonts w:ascii="Times New Roman" w:hAnsi="Times New Roman" w:cs="Times New Roman"/>
          <w:szCs w:val="21"/>
        </w:rPr>
        <w:t>类的聚类中</w:t>
      </w:r>
      <w:r w:rsidR="00757E3D" w:rsidRPr="005F24F9">
        <w:rPr>
          <w:rFonts w:ascii="Times New Roman" w:hAnsi="Times New Roman" w:cs="Times New Roman"/>
          <w:szCs w:val="21"/>
        </w:rPr>
        <w:lastRenderedPageBreak/>
        <w:t>心向量</w:t>
      </w:r>
      <w:r w:rsidRPr="005F24F9">
        <w:rPr>
          <w:rFonts w:ascii="Times New Roman" w:hAnsi="Times New Roman" w:cs="Times New Roman"/>
          <w:sz w:val="24"/>
          <w:szCs w:val="24"/>
        </w:rPr>
        <w:t>。</w:t>
      </w:r>
      <m:oMath>
        <m:r>
          <m:rPr>
            <m:sty m:val="p"/>
          </m:rPr>
          <w:rPr>
            <w:rFonts w:ascii="Cambria Math" w:hAnsi="Cambria Math" w:cs="Times New Roman"/>
          </w:rPr>
          <m:t>Ϝ</m:t>
        </m:r>
      </m:oMath>
      <w:r w:rsidR="003947D0" w:rsidRPr="005F24F9">
        <w:rPr>
          <w:rFonts w:ascii="Times New Roman" w:hAnsi="Times New Roman" w:cs="Times New Roman"/>
        </w:rPr>
        <w:t>统计量，</w:t>
      </w:r>
      <w:r w:rsidR="003A05E5" w:rsidRPr="005F24F9">
        <w:rPr>
          <w:rFonts w:ascii="Times New Roman" w:hAnsi="Times New Roman" w:cs="Times New Roman"/>
        </w:rPr>
        <w:t>遵从自由度为</w:t>
      </w:r>
      <m:oMath>
        <m:r>
          <m:rPr>
            <m:sty m:val="p"/>
          </m:rPr>
          <w:rPr>
            <w:rFonts w:ascii="Cambria Math" w:hAnsi="Cambria Math" w:cs="Times New Roman"/>
            <w:szCs w:val="21"/>
          </w:rPr>
          <m:t>c-1</m:t>
        </m:r>
      </m:oMath>
      <w:r w:rsidR="003A05E5" w:rsidRPr="005F24F9">
        <w:rPr>
          <w:rFonts w:ascii="Times New Roman" w:hAnsi="Times New Roman" w:cs="Times New Roman"/>
          <w:szCs w:val="21"/>
        </w:rPr>
        <w:t>，</w:t>
      </w:r>
      <m:oMath>
        <m:r>
          <m:rPr>
            <m:sty m:val="p"/>
          </m:rPr>
          <w:rPr>
            <w:rFonts w:ascii="Cambria Math" w:hAnsi="Cambria Math" w:cs="Times New Roman"/>
            <w:szCs w:val="21"/>
          </w:rPr>
          <m:t>n-r</m:t>
        </m:r>
      </m:oMath>
      <w:r w:rsidR="003A05E5" w:rsidRPr="005F24F9">
        <w:rPr>
          <w:rFonts w:ascii="Times New Roman" w:hAnsi="Times New Roman" w:cs="Times New Roman"/>
          <w:szCs w:val="21"/>
        </w:rPr>
        <w:t>的</w:t>
      </w:r>
      <m:oMath>
        <m:r>
          <m:rPr>
            <m:sty m:val="p"/>
          </m:rPr>
          <w:rPr>
            <w:rFonts w:ascii="Cambria Math" w:hAnsi="Cambria Math" w:cs="Times New Roman"/>
          </w:rPr>
          <m:t>Ϝ</m:t>
        </m:r>
      </m:oMath>
      <w:r w:rsidR="003A05E5" w:rsidRPr="005F24F9">
        <w:rPr>
          <w:rFonts w:ascii="Times New Roman" w:hAnsi="Times New Roman" w:cs="Times New Roman"/>
        </w:rPr>
        <w:t>分布。</w:t>
      </w:r>
      <m:oMath>
        <m:r>
          <m:rPr>
            <m:sty m:val="p"/>
          </m:rPr>
          <w:rPr>
            <w:rFonts w:ascii="Cambria Math" w:hAnsi="Cambria Math" w:cs="Times New Roman"/>
          </w:rPr>
          <m:t>Ϝ</m:t>
        </m:r>
      </m:oMath>
      <w:r w:rsidR="003947D0" w:rsidRPr="005F24F9">
        <w:rPr>
          <w:rFonts w:ascii="Times New Roman" w:hAnsi="Times New Roman" w:cs="Times New Roman"/>
        </w:rPr>
        <w:t>值越大，说明簇和</w:t>
      </w:r>
      <w:proofErr w:type="gramStart"/>
      <w:r w:rsidR="003947D0" w:rsidRPr="005F24F9">
        <w:rPr>
          <w:rFonts w:ascii="Times New Roman" w:hAnsi="Times New Roman" w:cs="Times New Roman"/>
        </w:rPr>
        <w:t>簇</w:t>
      </w:r>
      <w:r w:rsidR="005441A4" w:rsidRPr="005F24F9">
        <w:rPr>
          <w:rFonts w:ascii="Times New Roman" w:hAnsi="Times New Roman" w:cs="Times New Roman"/>
        </w:rPr>
        <w:t>之</w:t>
      </w:r>
      <w:r w:rsidR="003947D0" w:rsidRPr="005F24F9">
        <w:rPr>
          <w:rFonts w:ascii="Times New Roman" w:hAnsi="Times New Roman" w:cs="Times New Roman"/>
        </w:rPr>
        <w:t>间</w:t>
      </w:r>
      <w:proofErr w:type="gramEnd"/>
      <w:r w:rsidR="003947D0" w:rsidRPr="005F24F9">
        <w:rPr>
          <w:rFonts w:ascii="Times New Roman" w:hAnsi="Times New Roman" w:cs="Times New Roman"/>
        </w:rPr>
        <w:t>的距离越大，簇和</w:t>
      </w:r>
      <w:proofErr w:type="gramStart"/>
      <w:r w:rsidR="003947D0" w:rsidRPr="005F24F9">
        <w:rPr>
          <w:rFonts w:ascii="Times New Roman" w:hAnsi="Times New Roman" w:cs="Times New Roman"/>
        </w:rPr>
        <w:t>簇之间</w:t>
      </w:r>
      <w:proofErr w:type="gramEnd"/>
      <w:r w:rsidR="003947D0" w:rsidRPr="005F24F9">
        <w:rPr>
          <w:rFonts w:ascii="Times New Roman" w:hAnsi="Times New Roman" w:cs="Times New Roman"/>
        </w:rPr>
        <w:t>的差异越大，分类效果越好，因此通过求</w:t>
      </w:r>
      <m:oMath>
        <m:r>
          <m:rPr>
            <m:sty m:val="p"/>
          </m:rPr>
          <w:rPr>
            <w:rFonts w:ascii="Cambria Math" w:hAnsi="Cambria Math" w:cs="Times New Roman"/>
          </w:rPr>
          <m:t>Ϝ</m:t>
        </m:r>
      </m:oMath>
      <w:r w:rsidR="003947D0" w:rsidRPr="005F24F9">
        <w:rPr>
          <w:rFonts w:ascii="Times New Roman" w:hAnsi="Times New Roman" w:cs="Times New Roman"/>
        </w:rPr>
        <w:t>的最大</w:t>
      </w:r>
      <w:r w:rsidR="00904110" w:rsidRPr="005F24F9">
        <w:rPr>
          <w:rFonts w:ascii="Times New Roman" w:hAnsi="Times New Roman" w:cs="Times New Roman"/>
        </w:rPr>
        <w:t>值</w:t>
      </w:r>
      <w:r w:rsidR="003947D0" w:rsidRPr="005F24F9">
        <w:rPr>
          <w:rFonts w:ascii="Times New Roman" w:hAnsi="Times New Roman" w:cs="Times New Roman"/>
        </w:rPr>
        <w:t>来使得分类结果</w:t>
      </w:r>
      <w:r w:rsidR="00904110" w:rsidRPr="005F24F9">
        <w:rPr>
          <w:rFonts w:ascii="Times New Roman" w:hAnsi="Times New Roman" w:cs="Times New Roman"/>
        </w:rPr>
        <w:t>最好</w:t>
      </w:r>
      <w:r w:rsidR="003947D0" w:rsidRPr="005F24F9">
        <w:rPr>
          <w:rFonts w:ascii="Times New Roman" w:hAnsi="Times New Roman" w:cs="Times New Roman"/>
        </w:rPr>
        <w:t>。</w:t>
      </w:r>
    </w:p>
    <w:p w:rsidR="00AA455C" w:rsidRPr="00775145" w:rsidRDefault="00AA455C" w:rsidP="008F1BA2">
      <w:pPr>
        <w:pStyle w:val="2"/>
        <w:spacing w:before="240" w:after="240" w:line="240" w:lineRule="auto"/>
      </w:pPr>
      <w:r w:rsidRPr="00775145">
        <w:rPr>
          <w:rFonts w:hint="eastAsia"/>
        </w:rPr>
        <w:t>2.</w:t>
      </w:r>
      <w:r w:rsidR="00A34B03" w:rsidRPr="00775145">
        <w:rPr>
          <w:rFonts w:hint="eastAsia"/>
        </w:rPr>
        <w:t>3</w:t>
      </w:r>
      <w:r w:rsidRPr="00775145">
        <w:rPr>
          <w:rFonts w:hint="eastAsia"/>
        </w:rPr>
        <w:t xml:space="preserve"> </w:t>
      </w:r>
      <w:r w:rsidRPr="00775145">
        <w:rPr>
          <w:rFonts w:hint="eastAsia"/>
        </w:rPr>
        <w:t>算法分析</w:t>
      </w:r>
    </w:p>
    <w:p w:rsidR="00AA455C" w:rsidRPr="001B33E5" w:rsidRDefault="00851658" w:rsidP="00BD5F3F">
      <w:pPr>
        <w:ind w:firstLine="420"/>
        <w:rPr>
          <w:rFonts w:ascii="Times New Roman" w:hAnsi="Times New Roman" w:cs="Times New Roman"/>
        </w:rPr>
      </w:pPr>
      <w:r>
        <w:rPr>
          <w:rFonts w:ascii="Times New Roman" w:hAnsi="Times New Roman" w:cs="Times New Roman" w:hint="eastAsia"/>
        </w:rPr>
        <w:t>普通</w:t>
      </w:r>
      <w:r>
        <w:rPr>
          <w:rFonts w:ascii="Times New Roman" w:hAnsi="Times New Roman" w:cs="Times New Roman" w:hint="eastAsia"/>
        </w:rPr>
        <w:t>FCM</w:t>
      </w:r>
      <w:r>
        <w:rPr>
          <w:rFonts w:ascii="Times New Roman" w:hAnsi="Times New Roman" w:cs="Times New Roman" w:hint="eastAsia"/>
        </w:rPr>
        <w:t>算法的</w:t>
      </w:r>
      <w:r w:rsidR="00032E20">
        <w:rPr>
          <w:rFonts w:ascii="Times New Roman" w:hAnsi="Times New Roman" w:cs="Times New Roman"/>
        </w:rPr>
        <w:t>隶属度依赖于中心点坐标，而最终的中心点坐标受初始中心点坐标选择的影响</w:t>
      </w:r>
      <w:r w:rsidR="00AC2133">
        <w:rPr>
          <w:rFonts w:ascii="Times New Roman" w:hAnsi="Times New Roman" w:cs="Times New Roman"/>
        </w:rPr>
        <w:t>，因此恰当的初始中心点坐标对聚类结果有较大的影响</w:t>
      </w:r>
      <w:r w:rsidR="00032E20">
        <w:rPr>
          <w:rFonts w:ascii="Times New Roman" w:hAnsi="Times New Roman" w:cs="Times New Roman"/>
        </w:rPr>
        <w:t>。</w:t>
      </w:r>
      <w:r w:rsidR="0091671E">
        <w:rPr>
          <w:rFonts w:ascii="Times New Roman" w:hAnsi="Times New Roman" w:cs="Times New Roman"/>
        </w:rPr>
        <w:t>另外由于明星数据的分离性</w:t>
      </w:r>
      <w:r w:rsidR="00031AFE">
        <w:rPr>
          <w:rFonts w:ascii="Times New Roman" w:hAnsi="Times New Roman" w:cs="Times New Roman"/>
        </w:rPr>
        <w:t>较差、</w:t>
      </w:r>
      <w:r w:rsidR="0091671E">
        <w:rPr>
          <w:rFonts w:ascii="Times New Roman" w:hAnsi="Times New Roman" w:cs="Times New Roman"/>
        </w:rPr>
        <w:t>簇的大小不同，基于</w:t>
      </w:r>
      <w:r w:rsidR="00EE5F3E">
        <w:rPr>
          <w:rFonts w:ascii="Times New Roman" w:hAnsi="Times New Roman" w:cs="Times New Roman"/>
        </w:rPr>
        <w:t>欧式</w:t>
      </w:r>
      <w:r w:rsidR="0091671E">
        <w:rPr>
          <w:rFonts w:ascii="Times New Roman" w:hAnsi="Times New Roman" w:cs="Times New Roman"/>
        </w:rPr>
        <w:t>距离</w:t>
      </w:r>
      <w:r w:rsidR="004C72D9">
        <w:rPr>
          <w:rFonts w:ascii="Times New Roman" w:hAnsi="Times New Roman" w:cs="Times New Roman"/>
        </w:rPr>
        <w:t>求解隶属度矩阵</w:t>
      </w:r>
      <w:r w:rsidR="00031AFE">
        <w:rPr>
          <w:rFonts w:ascii="Times New Roman" w:hAnsi="Times New Roman" w:cs="Times New Roman"/>
        </w:rPr>
        <w:t>不适用于对明星</w:t>
      </w:r>
      <w:r w:rsidR="00775145">
        <w:rPr>
          <w:rFonts w:ascii="Times New Roman" w:hAnsi="Times New Roman" w:cs="Times New Roman"/>
        </w:rPr>
        <w:t>数据的</w:t>
      </w:r>
      <w:r w:rsidR="001B33E5">
        <w:rPr>
          <w:rFonts w:ascii="Times New Roman" w:hAnsi="Times New Roman" w:cs="Times New Roman"/>
        </w:rPr>
        <w:t>分类。</w:t>
      </w:r>
      <w:r w:rsidR="001F4B58">
        <w:rPr>
          <w:rFonts w:ascii="Times New Roman" w:hAnsi="Times New Roman" w:cs="Times New Roman"/>
        </w:rPr>
        <w:t>因此，</w:t>
      </w:r>
      <w:r w:rsidR="001F4B58" w:rsidRPr="005F24F9">
        <w:rPr>
          <w:rFonts w:ascii="Times New Roman" w:hAnsi="Times New Roman" w:cs="Times New Roman"/>
        </w:rPr>
        <w:t>论文提出了改进的初始中心点的选择策略，使得</w:t>
      </w:r>
      <w:r w:rsidR="001F4B58" w:rsidRPr="005F24F9">
        <w:rPr>
          <w:rFonts w:ascii="Times New Roman" w:hAnsi="Times New Roman" w:cs="Times New Roman"/>
        </w:rPr>
        <w:t>FCM</w:t>
      </w:r>
      <w:r w:rsidR="001F4B58" w:rsidRPr="005F24F9">
        <w:rPr>
          <w:rFonts w:ascii="Times New Roman" w:hAnsi="Times New Roman" w:cs="Times New Roman"/>
        </w:rPr>
        <w:t>算法在初始化隶属度矩阵时，不是随机选择数字进行初始化。同时又提出了改进的</w:t>
      </w:r>
      <w:r w:rsidR="001F4B58" w:rsidRPr="005F24F9">
        <w:rPr>
          <w:rFonts w:ascii="Times New Roman" w:hAnsi="Times New Roman" w:cs="Times New Roman"/>
        </w:rPr>
        <w:t>FCM</w:t>
      </w:r>
      <w:r w:rsidR="001F4B58" w:rsidRPr="005F24F9">
        <w:rPr>
          <w:rFonts w:ascii="Times New Roman" w:hAnsi="Times New Roman" w:cs="Times New Roman"/>
        </w:rPr>
        <w:t>算法，</w:t>
      </w:r>
      <w:r w:rsidR="00334A87">
        <w:rPr>
          <w:rFonts w:ascii="Times New Roman" w:hAnsi="Times New Roman" w:cs="Times New Roman"/>
        </w:rPr>
        <w:t>改进</w:t>
      </w:r>
      <w:r w:rsidR="001F4B58" w:rsidRPr="005F24F9">
        <w:rPr>
          <w:rFonts w:ascii="Times New Roman" w:hAnsi="Times New Roman" w:cs="Times New Roman"/>
        </w:rPr>
        <w:t>局部密度</w:t>
      </w:r>
      <w:r w:rsidR="00334A87">
        <w:rPr>
          <w:rFonts w:ascii="Times New Roman" w:hAnsi="Times New Roman" w:cs="Times New Roman"/>
        </w:rPr>
        <w:t>的计算方式</w:t>
      </w:r>
      <w:r w:rsidR="001F4B58" w:rsidRPr="005F24F9">
        <w:rPr>
          <w:rFonts w:ascii="Times New Roman" w:hAnsi="Times New Roman" w:cs="Times New Roman"/>
        </w:rPr>
        <w:t>使得</w:t>
      </w:r>
      <w:r w:rsidR="001F4B58" w:rsidRPr="005F24F9">
        <w:rPr>
          <w:rFonts w:ascii="Times New Roman" w:hAnsi="Times New Roman" w:cs="Times New Roman"/>
        </w:rPr>
        <w:t>FCM</w:t>
      </w:r>
      <w:r w:rsidR="001F4B58" w:rsidRPr="005F24F9">
        <w:rPr>
          <w:rFonts w:ascii="Times New Roman" w:hAnsi="Times New Roman" w:cs="Times New Roman"/>
        </w:rPr>
        <w:t>算法</w:t>
      </w:r>
      <w:r w:rsidR="00F47133">
        <w:rPr>
          <w:rFonts w:ascii="Times New Roman" w:hAnsi="Times New Roman" w:cs="Times New Roman"/>
        </w:rPr>
        <w:t>能够较</w:t>
      </w:r>
      <w:r w:rsidR="00655D2F">
        <w:rPr>
          <w:rFonts w:ascii="Times New Roman" w:hAnsi="Times New Roman" w:cs="Times New Roman"/>
        </w:rPr>
        <w:t>好</w:t>
      </w:r>
      <w:r w:rsidR="00F47133">
        <w:rPr>
          <w:rFonts w:ascii="Times New Roman" w:hAnsi="Times New Roman" w:cs="Times New Roman"/>
        </w:rPr>
        <w:t>的</w:t>
      </w:r>
      <w:r w:rsidR="00655D2F">
        <w:rPr>
          <w:rFonts w:ascii="Times New Roman" w:hAnsi="Times New Roman" w:cs="Times New Roman"/>
        </w:rPr>
        <w:t>解决</w:t>
      </w:r>
      <w:r w:rsidR="00F47133">
        <w:rPr>
          <w:rFonts w:ascii="Times New Roman" w:hAnsi="Times New Roman" w:cs="Times New Roman"/>
        </w:rPr>
        <w:t>普通</w:t>
      </w:r>
      <w:r w:rsidR="00F47133">
        <w:rPr>
          <w:rFonts w:ascii="Times New Roman" w:hAnsi="Times New Roman" w:cs="Times New Roman"/>
        </w:rPr>
        <w:t>FCM</w:t>
      </w:r>
      <w:r w:rsidR="00F47133">
        <w:rPr>
          <w:rFonts w:ascii="Times New Roman" w:hAnsi="Times New Roman" w:cs="Times New Roman"/>
        </w:rPr>
        <w:t>算法对</w:t>
      </w:r>
      <w:r w:rsidR="00655D2F">
        <w:rPr>
          <w:rFonts w:ascii="Times New Roman" w:hAnsi="Times New Roman" w:cs="Times New Roman"/>
        </w:rPr>
        <w:t>明星数据</w:t>
      </w:r>
      <w:r w:rsidR="00F47133">
        <w:rPr>
          <w:rFonts w:ascii="Times New Roman" w:hAnsi="Times New Roman" w:cs="Times New Roman"/>
        </w:rPr>
        <w:t>聚类的缺陷</w:t>
      </w:r>
      <w:r w:rsidR="00655D2F">
        <w:rPr>
          <w:rFonts w:ascii="Times New Roman" w:hAnsi="Times New Roman" w:cs="Times New Roman"/>
        </w:rPr>
        <w:t>。</w:t>
      </w:r>
    </w:p>
    <w:p w:rsidR="009305E4" w:rsidRPr="00775145" w:rsidRDefault="00ED78E3"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3 </w:t>
      </w:r>
      <w:r w:rsidRPr="00775145">
        <w:rPr>
          <w:rFonts w:ascii="Times New Roman" w:hAnsi="Times New Roman" w:cs="Times New Roman"/>
          <w:sz w:val="32"/>
          <w:szCs w:val="32"/>
        </w:rPr>
        <w:t>改进的</w:t>
      </w:r>
      <w:r w:rsidRPr="00775145">
        <w:rPr>
          <w:rFonts w:ascii="Times New Roman" w:hAnsi="Times New Roman" w:cs="Times New Roman"/>
          <w:sz w:val="32"/>
          <w:szCs w:val="32"/>
        </w:rPr>
        <w:t>FCM</w:t>
      </w:r>
      <w:r w:rsidRPr="00775145">
        <w:rPr>
          <w:rFonts w:ascii="Times New Roman" w:hAnsi="Times New Roman" w:cs="Times New Roman"/>
          <w:sz w:val="32"/>
          <w:szCs w:val="32"/>
        </w:rPr>
        <w:t>聚类算法</w:t>
      </w:r>
    </w:p>
    <w:p w:rsidR="00F7102E" w:rsidRPr="00F7102E" w:rsidRDefault="00F7102E" w:rsidP="00F7102E">
      <w:r>
        <w:rPr>
          <w:rFonts w:hint="eastAsia"/>
        </w:rPr>
        <w:tab/>
      </w:r>
      <w:r>
        <w:rPr>
          <w:rFonts w:hint="eastAsia"/>
        </w:rPr>
        <w:t>改进的</w:t>
      </w:r>
      <w:r>
        <w:rPr>
          <w:rFonts w:hint="eastAsia"/>
        </w:rPr>
        <w:t>FCM</w:t>
      </w:r>
      <w:r>
        <w:rPr>
          <w:rFonts w:hint="eastAsia"/>
        </w:rPr>
        <w:t>聚类算法主要是对初始中心点选择的改进以及对目标函数的改进。</w:t>
      </w:r>
      <w:r w:rsidR="008D377B">
        <w:rPr>
          <w:rFonts w:hint="eastAsia"/>
        </w:rPr>
        <w:t>选择恰当的初始中心点能大大减少</w:t>
      </w:r>
      <w:r w:rsidR="008D377B">
        <w:rPr>
          <w:rFonts w:hint="eastAsia"/>
        </w:rPr>
        <w:t>FCM</w:t>
      </w:r>
      <w:r w:rsidR="008D377B">
        <w:rPr>
          <w:rFonts w:hint="eastAsia"/>
        </w:rPr>
        <w:t>算法的迭代次数。</w:t>
      </w:r>
      <w:r w:rsidR="005C79B8" w:rsidRPr="005F24F9">
        <w:rPr>
          <w:rFonts w:ascii="Times New Roman" w:hAnsi="Times New Roman" w:cs="Times New Roman"/>
        </w:rPr>
        <w:t>改进的初始中心点选择的目的是避免随机选择造成的聚类算法的不稳定性以及收敛到局部极小的情况。</w:t>
      </w:r>
    </w:p>
    <w:p w:rsidR="00ED78E3" w:rsidRPr="00775145" w:rsidRDefault="00ED78E3" w:rsidP="008F1BA2">
      <w:pPr>
        <w:pStyle w:val="2"/>
        <w:spacing w:before="240" w:after="240" w:line="240" w:lineRule="auto"/>
      </w:pPr>
      <w:r w:rsidRPr="00775145">
        <w:t>3.1</w:t>
      </w:r>
      <w:r w:rsidR="00D2183A" w:rsidRPr="00775145">
        <w:rPr>
          <w:rFonts w:hint="eastAsia"/>
        </w:rPr>
        <w:t xml:space="preserve"> </w:t>
      </w:r>
      <w:r w:rsidR="00816638" w:rsidRPr="00775145">
        <w:t>基于密度的</w:t>
      </w:r>
      <w:r w:rsidR="009122F4" w:rsidRPr="00775145">
        <w:t>初始</w:t>
      </w:r>
      <w:r w:rsidR="00D56D94" w:rsidRPr="00775145">
        <w:t>中心点</w:t>
      </w:r>
      <w:r w:rsidRPr="00775145">
        <w:t>选择</w:t>
      </w:r>
    </w:p>
    <w:p w:rsidR="002410C8" w:rsidRPr="005F24F9" w:rsidRDefault="00516526" w:rsidP="002410C8">
      <w:pPr>
        <w:rPr>
          <w:rFonts w:ascii="Times New Roman" w:hAnsi="Times New Roman" w:cs="Times New Roman"/>
        </w:rPr>
      </w:pPr>
      <w:r w:rsidRPr="005F24F9">
        <w:rPr>
          <w:rFonts w:ascii="Times New Roman" w:hAnsi="Times New Roman" w:cs="Times New Roman"/>
        </w:rPr>
        <w:tab/>
      </w:r>
      <w:r w:rsidR="001F28BC" w:rsidRPr="005F24F9">
        <w:rPr>
          <w:rFonts w:ascii="Times New Roman" w:hAnsi="Times New Roman" w:cs="Times New Roman"/>
        </w:rPr>
        <w:t>选择的基本思想是：</w:t>
      </w:r>
      <w:r w:rsidR="00341A06" w:rsidRPr="005F24F9">
        <w:rPr>
          <w:rFonts w:ascii="Times New Roman" w:hAnsi="Times New Roman" w:cs="Times New Roman"/>
        </w:rPr>
        <w:t>生成相异度矩阵之后，</w:t>
      </w:r>
      <w:r w:rsidR="002410C8" w:rsidRPr="005F24F9">
        <w:rPr>
          <w:rFonts w:ascii="Times New Roman" w:hAnsi="Times New Roman" w:cs="Times New Roman"/>
        </w:rPr>
        <w:t>选择距离最近的两个样本点，</w:t>
      </w:r>
      <w:r w:rsidR="002775E3" w:rsidRPr="005F24F9">
        <w:rPr>
          <w:rFonts w:ascii="Times New Roman" w:hAnsi="Times New Roman" w:cs="Times New Roman"/>
        </w:rPr>
        <w:t>然后</w:t>
      </w:r>
      <w:r w:rsidR="001B7743" w:rsidRPr="005F24F9">
        <w:rPr>
          <w:rFonts w:ascii="Times New Roman" w:hAnsi="Times New Roman" w:cs="Times New Roman"/>
        </w:rPr>
        <w:t>计算中心点</w:t>
      </w:r>
      <w:r w:rsidR="002775E3" w:rsidRPr="005F24F9">
        <w:rPr>
          <w:rFonts w:ascii="Times New Roman" w:hAnsi="Times New Roman" w:cs="Times New Roman"/>
        </w:rPr>
        <w:t>，</w:t>
      </w:r>
      <w:r w:rsidR="00EA36A1" w:rsidRPr="005F24F9">
        <w:rPr>
          <w:rFonts w:ascii="Times New Roman" w:hAnsi="Times New Roman" w:cs="Times New Roman"/>
        </w:rPr>
        <w:t>根据</w:t>
      </w:r>
      <w:r w:rsidR="005B0214">
        <w:rPr>
          <w:rFonts w:ascii="Times New Roman" w:hAnsi="Times New Roman" w:cs="Times New Roman"/>
        </w:rPr>
        <w:t>半径内增加面积的局部</w:t>
      </w:r>
      <w:r w:rsidR="002410C8" w:rsidRPr="005F24F9">
        <w:rPr>
          <w:rFonts w:ascii="Times New Roman" w:hAnsi="Times New Roman" w:cs="Times New Roman"/>
        </w:rPr>
        <w:t>密度</w:t>
      </w:r>
      <w:r w:rsidR="00EA36A1" w:rsidRPr="005F24F9">
        <w:rPr>
          <w:rFonts w:ascii="Times New Roman" w:hAnsi="Times New Roman" w:cs="Times New Roman"/>
        </w:rPr>
        <w:t>和平均密度相比较</w:t>
      </w:r>
      <w:r w:rsidR="007368FB">
        <w:rPr>
          <w:rFonts w:ascii="Times New Roman" w:hAnsi="Times New Roman" w:cs="Times New Roman"/>
        </w:rPr>
        <w:t>，如果局部密度大于平均密度</w:t>
      </w:r>
      <w:r w:rsidR="002410C8" w:rsidRPr="005F24F9">
        <w:rPr>
          <w:rFonts w:ascii="Times New Roman" w:hAnsi="Times New Roman" w:cs="Times New Roman"/>
        </w:rPr>
        <w:t>，通过不断增加距离半径，把其他的点包含进来</w:t>
      </w:r>
      <w:r w:rsidR="005B0214">
        <w:rPr>
          <w:rFonts w:ascii="Times New Roman" w:hAnsi="Times New Roman" w:cs="Times New Roman"/>
        </w:rPr>
        <w:t>，直到平均</w:t>
      </w:r>
      <w:r w:rsidR="00187AB6">
        <w:rPr>
          <w:rFonts w:ascii="Times New Roman" w:hAnsi="Times New Roman" w:cs="Times New Roman"/>
        </w:rPr>
        <w:t>局部密度小于平均密度，输出中心点，并把半径内的样本设置为</w:t>
      </w:r>
      <w:r w:rsidR="009305E4">
        <w:rPr>
          <w:rFonts w:ascii="Times New Roman" w:hAnsi="Times New Roman" w:cs="Times New Roman"/>
        </w:rPr>
        <w:t>已</w:t>
      </w:r>
      <w:r w:rsidR="00187AB6">
        <w:rPr>
          <w:rFonts w:ascii="Times New Roman" w:hAnsi="Times New Roman" w:cs="Times New Roman"/>
        </w:rPr>
        <w:t>访问，进行下一次中心点选择的时候不</w:t>
      </w:r>
      <w:r w:rsidR="00C60F32">
        <w:rPr>
          <w:rFonts w:ascii="Times New Roman" w:hAnsi="Times New Roman" w:cs="Times New Roman"/>
        </w:rPr>
        <w:t>再</w:t>
      </w:r>
      <w:r w:rsidR="00187AB6">
        <w:rPr>
          <w:rFonts w:ascii="Times New Roman" w:hAnsi="Times New Roman" w:cs="Times New Roman"/>
        </w:rPr>
        <w:t>判断这些点</w:t>
      </w:r>
      <w:r w:rsidR="00750AD1">
        <w:rPr>
          <w:rFonts w:ascii="Times New Roman" w:hAnsi="Times New Roman" w:cs="Times New Roman"/>
        </w:rPr>
        <w:t>，直到所有的点都是被设为已访问</w:t>
      </w:r>
      <w:r w:rsidR="004A1367">
        <w:rPr>
          <w:rFonts w:ascii="Times New Roman" w:hAnsi="Times New Roman" w:cs="Times New Roman"/>
        </w:rPr>
        <w:t>，则循环</w:t>
      </w:r>
      <w:r w:rsidR="00750AD1">
        <w:rPr>
          <w:rFonts w:ascii="Times New Roman" w:hAnsi="Times New Roman" w:cs="Times New Roman"/>
        </w:rPr>
        <w:t>结束</w:t>
      </w:r>
      <w:r w:rsidR="002410C8" w:rsidRPr="005F24F9">
        <w:rPr>
          <w:rFonts w:ascii="Times New Roman" w:hAnsi="Times New Roman" w:cs="Times New Roman"/>
        </w:rPr>
        <w:t>。</w:t>
      </w:r>
      <w:r w:rsidR="00E80BC2" w:rsidRPr="005F24F9">
        <w:rPr>
          <w:rFonts w:ascii="Times New Roman" w:hAnsi="Times New Roman" w:cs="Times New Roman"/>
        </w:rPr>
        <w:t>基于这种思想</w:t>
      </w:r>
      <w:r w:rsidR="002410C8" w:rsidRPr="005F24F9">
        <w:rPr>
          <w:rFonts w:ascii="Times New Roman" w:hAnsi="Times New Roman" w:cs="Times New Roman"/>
        </w:rPr>
        <w:t>不仅能选择出大的簇集还能选择出小的簇集，也能</w:t>
      </w:r>
      <w:r w:rsidR="001007F3" w:rsidRPr="005F24F9">
        <w:rPr>
          <w:rFonts w:ascii="Times New Roman" w:hAnsi="Times New Roman" w:cs="Times New Roman"/>
        </w:rPr>
        <w:t>初步</w:t>
      </w:r>
      <w:r w:rsidR="002410C8" w:rsidRPr="005F24F9">
        <w:rPr>
          <w:rFonts w:ascii="Times New Roman" w:hAnsi="Times New Roman" w:cs="Times New Roman"/>
        </w:rPr>
        <w:t>判断点是不是孤立点。</w:t>
      </w:r>
    </w:p>
    <w:p w:rsidR="008D3E29" w:rsidRPr="005F24F9" w:rsidRDefault="0018392F" w:rsidP="00732C40">
      <w:pPr>
        <w:ind w:firstLine="420"/>
        <w:rPr>
          <w:rFonts w:ascii="Times New Roman" w:hAnsi="Times New Roman" w:cs="Times New Roman"/>
        </w:rPr>
      </w:pPr>
      <w:r w:rsidRPr="005F24F9">
        <w:rPr>
          <w:rFonts w:ascii="Times New Roman" w:hAnsi="Times New Roman" w:cs="Times New Roman"/>
        </w:rPr>
        <w:t>为了</w:t>
      </w:r>
      <w:r w:rsidR="007A1AB9">
        <w:rPr>
          <w:rFonts w:ascii="Times New Roman" w:hAnsi="Times New Roman" w:cs="Times New Roman"/>
        </w:rPr>
        <w:t>防止</w:t>
      </w:r>
      <w:r w:rsidR="00732C40" w:rsidRPr="005F24F9">
        <w:rPr>
          <w:rFonts w:ascii="Times New Roman" w:hAnsi="Times New Roman" w:cs="Times New Roman"/>
        </w:rPr>
        <w:t>在</w:t>
      </w:r>
      <w:r w:rsidRPr="005F24F9">
        <w:rPr>
          <w:rFonts w:ascii="Times New Roman" w:hAnsi="Times New Roman" w:cs="Times New Roman"/>
        </w:rPr>
        <w:t>聚类过程中因为半径阈值过大导致有</w:t>
      </w:r>
      <w:proofErr w:type="gramStart"/>
      <w:r w:rsidRPr="005F24F9">
        <w:rPr>
          <w:rFonts w:ascii="Times New Roman" w:hAnsi="Times New Roman" w:cs="Times New Roman"/>
        </w:rPr>
        <w:t>的类簇</w:t>
      </w:r>
      <w:r w:rsidR="001057EF" w:rsidRPr="005F24F9">
        <w:rPr>
          <w:rFonts w:ascii="Times New Roman" w:hAnsi="Times New Roman" w:cs="Times New Roman"/>
        </w:rPr>
        <w:t>过大</w:t>
      </w:r>
      <w:proofErr w:type="gramEnd"/>
      <w:r w:rsidR="001057EF" w:rsidRPr="005F24F9">
        <w:rPr>
          <w:rFonts w:ascii="Times New Roman" w:hAnsi="Times New Roman" w:cs="Times New Roman"/>
        </w:rPr>
        <w:t>，</w:t>
      </w:r>
      <w:r w:rsidR="00692359" w:rsidRPr="005F24F9">
        <w:rPr>
          <w:rFonts w:ascii="Times New Roman" w:hAnsi="Times New Roman" w:cs="Times New Roman"/>
        </w:rPr>
        <w:t>使得</w:t>
      </w:r>
      <w:r w:rsidR="007A1AB9">
        <w:rPr>
          <w:rFonts w:ascii="Times New Roman" w:hAnsi="Times New Roman" w:cs="Times New Roman"/>
        </w:rPr>
        <w:t>簇中</w:t>
      </w:r>
      <w:r w:rsidR="009B614F" w:rsidRPr="005F24F9">
        <w:rPr>
          <w:rFonts w:ascii="Times New Roman" w:hAnsi="Times New Roman" w:cs="Times New Roman"/>
        </w:rPr>
        <w:t>样本和其他中心点距离远远小于该样本所属中心点</w:t>
      </w:r>
      <w:r w:rsidR="001057EF" w:rsidRPr="005F24F9">
        <w:rPr>
          <w:rFonts w:ascii="Times New Roman" w:hAnsi="Times New Roman" w:cs="Times New Roman"/>
        </w:rPr>
        <w:t>，</w:t>
      </w:r>
      <w:r w:rsidR="00B1501E" w:rsidRPr="005F24F9">
        <w:rPr>
          <w:rFonts w:ascii="Times New Roman" w:hAnsi="Times New Roman" w:cs="Times New Roman"/>
        </w:rPr>
        <w:t>在增大半径阈值</w:t>
      </w:r>
      <m:oMath>
        <m:r>
          <m:rPr>
            <m:sty m:val="p"/>
          </m:rPr>
          <w:rPr>
            <w:rFonts w:ascii="Cambria Math" w:hAnsi="Cambria Math" w:cs="Times New Roman"/>
          </w:rPr>
          <m:t>σ</m:t>
        </m:r>
      </m:oMath>
      <w:r w:rsidR="00D45C54" w:rsidRPr="005F24F9">
        <w:rPr>
          <w:rFonts w:ascii="Times New Roman" w:hAnsi="Times New Roman" w:cs="Times New Roman"/>
        </w:rPr>
        <w:t>的时候</w:t>
      </w:r>
      <w:r w:rsidR="007B779E" w:rsidRPr="005F24F9">
        <w:rPr>
          <w:rFonts w:ascii="Times New Roman" w:hAnsi="Times New Roman" w:cs="Times New Roman"/>
        </w:rPr>
        <w:t>计算和其他聚类中心的距离，当最外层样本到该样本中心点比到其他</w:t>
      </w:r>
      <w:r w:rsidR="00D45C54" w:rsidRPr="005F24F9">
        <w:rPr>
          <w:rFonts w:ascii="Times New Roman" w:hAnsi="Times New Roman" w:cs="Times New Roman"/>
        </w:rPr>
        <w:t>中心点的最小距离大</w:t>
      </w:r>
      <w:r w:rsidR="00D45C54" w:rsidRPr="005F24F9">
        <w:rPr>
          <w:rFonts w:ascii="Times New Roman" w:hAnsi="Times New Roman" w:cs="Times New Roman"/>
        </w:rPr>
        <w:t>2</w:t>
      </w:r>
      <w:r w:rsidR="00D45C54" w:rsidRPr="005F24F9">
        <w:rPr>
          <w:rFonts w:ascii="Times New Roman" w:hAnsi="Times New Roman" w:cs="Times New Roman"/>
        </w:rPr>
        <w:t>倍则停止继续增大</w:t>
      </w:r>
      <m:oMath>
        <m:r>
          <m:rPr>
            <m:sty m:val="p"/>
          </m:rPr>
          <w:rPr>
            <w:rFonts w:ascii="Cambria Math" w:hAnsi="Cambria Math" w:cs="Times New Roman"/>
          </w:rPr>
          <m:t>σ</m:t>
        </m:r>
      </m:oMath>
      <w:r w:rsidR="009B614F" w:rsidRPr="005F24F9">
        <w:rPr>
          <w:rFonts w:ascii="Times New Roman" w:hAnsi="Times New Roman" w:cs="Times New Roman"/>
        </w:rPr>
        <w:t>。</w:t>
      </w:r>
    </w:p>
    <w:p w:rsidR="00191625" w:rsidRPr="005F24F9" w:rsidRDefault="00191625" w:rsidP="00BE6377">
      <w:pPr>
        <w:jc w:val="center"/>
        <w:rPr>
          <w:rFonts w:ascii="Times New Roman" w:hAnsi="Times New Roman" w:cs="Times New Roman"/>
        </w:rPr>
      </w:pPr>
      <w:r w:rsidRPr="005F24F9">
        <w:rPr>
          <w:rFonts w:ascii="Times New Roman" w:hAnsi="Times New Roman" w:cs="Times New Roman"/>
          <w:noProof/>
        </w:rPr>
        <w:drawing>
          <wp:inline distT="0" distB="0" distL="0" distR="0" wp14:anchorId="781D8878" wp14:editId="2009527D">
            <wp:extent cx="2726423" cy="163648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37104" cy="1642896"/>
                    </a:xfrm>
                    <a:prstGeom prst="rect">
                      <a:avLst/>
                    </a:prstGeom>
                  </pic:spPr>
                </pic:pic>
              </a:graphicData>
            </a:graphic>
          </wp:inline>
        </w:drawing>
      </w:r>
    </w:p>
    <w:p w:rsidR="009B049D" w:rsidRPr="005F24F9" w:rsidRDefault="00191625" w:rsidP="009B049D">
      <w:pPr>
        <w:jc w:val="center"/>
        <w:rPr>
          <w:rFonts w:ascii="Times New Roman" w:hAnsi="Times New Roman" w:cs="Times New Roman"/>
        </w:rPr>
      </w:pPr>
      <w:r w:rsidRPr="005F24F9">
        <w:rPr>
          <w:rFonts w:ascii="Times New Roman" w:hAnsi="Times New Roman" w:cs="Times New Roman"/>
        </w:rPr>
        <w:t>图</w:t>
      </w:r>
      <w:r w:rsidR="00CB116D">
        <w:rPr>
          <w:rFonts w:ascii="Times New Roman" w:hAnsi="Times New Roman" w:cs="Times New Roman" w:hint="eastAsia"/>
        </w:rPr>
        <w:t>1</w:t>
      </w:r>
      <w:r w:rsidRPr="005F24F9">
        <w:rPr>
          <w:rFonts w:ascii="Times New Roman" w:hAnsi="Times New Roman" w:cs="Times New Roman"/>
        </w:rPr>
        <w:t xml:space="preserve"> </w:t>
      </w:r>
      <w:r w:rsidRPr="005F24F9">
        <w:rPr>
          <w:rFonts w:ascii="Times New Roman" w:hAnsi="Times New Roman" w:cs="Times New Roman"/>
        </w:rPr>
        <w:t>中心点选择流程图</w:t>
      </w:r>
    </w:p>
    <w:p w:rsidR="00A22605" w:rsidRPr="005F24F9" w:rsidRDefault="00E11179" w:rsidP="00E11179">
      <w:pPr>
        <w:rPr>
          <w:rFonts w:ascii="Times New Roman" w:hAnsi="Times New Roman" w:cs="Times New Roman"/>
        </w:rPr>
      </w:pPr>
      <w:r w:rsidRPr="005F24F9">
        <w:rPr>
          <w:rFonts w:ascii="Times New Roman" w:hAnsi="Times New Roman" w:cs="Times New Roman"/>
        </w:rPr>
        <w:tab/>
      </w:r>
      <w:r w:rsidR="00A22605">
        <w:rPr>
          <w:rFonts w:ascii="Times New Roman" w:hAnsi="Times New Roman" w:cs="Times New Roman" w:hint="eastAsia"/>
        </w:rPr>
        <w:t>改进的中心点选择策略</w:t>
      </w:r>
      <w:r w:rsidR="00FA7F60">
        <w:rPr>
          <w:rFonts w:ascii="Times New Roman" w:hAnsi="Times New Roman" w:cs="Times New Roman" w:hint="eastAsia"/>
        </w:rPr>
        <w:t>是有目的的选择中心点，</w:t>
      </w:r>
      <w:r w:rsidR="00180FB6">
        <w:rPr>
          <w:rFonts w:ascii="Times New Roman" w:hAnsi="Times New Roman" w:cs="Times New Roman" w:hint="eastAsia"/>
        </w:rPr>
        <w:t>避免了随机选择</w:t>
      </w:r>
      <w:r w:rsidR="00FA7F60">
        <w:rPr>
          <w:rFonts w:ascii="Times New Roman" w:hAnsi="Times New Roman" w:cs="Times New Roman" w:hint="eastAsia"/>
        </w:rPr>
        <w:t>。另外，由于</w:t>
      </w:r>
      <w:r w:rsidR="003737DE">
        <w:rPr>
          <w:rFonts w:ascii="Times New Roman" w:hAnsi="Times New Roman" w:cs="Times New Roman" w:hint="eastAsia"/>
        </w:rPr>
        <w:t>初始中心点</w:t>
      </w:r>
      <w:r w:rsidR="00AC06D5">
        <w:rPr>
          <w:rFonts w:ascii="Times New Roman" w:hAnsi="Times New Roman" w:cs="Times New Roman" w:hint="eastAsia"/>
        </w:rPr>
        <w:t>选择较好，减少了</w:t>
      </w:r>
      <w:r w:rsidR="00AC06D5">
        <w:rPr>
          <w:rFonts w:ascii="Times New Roman" w:hAnsi="Times New Roman" w:cs="Times New Roman" w:hint="eastAsia"/>
        </w:rPr>
        <w:t>FCM</w:t>
      </w:r>
      <w:r w:rsidR="003737DE">
        <w:rPr>
          <w:rFonts w:ascii="Times New Roman" w:hAnsi="Times New Roman" w:cs="Times New Roman" w:hint="eastAsia"/>
        </w:rPr>
        <w:t>聚类算法</w:t>
      </w:r>
      <w:r w:rsidR="00AC06D5">
        <w:rPr>
          <w:rFonts w:ascii="Times New Roman" w:hAnsi="Times New Roman" w:cs="Times New Roman" w:hint="eastAsia"/>
        </w:rPr>
        <w:t>的迭代次数</w:t>
      </w:r>
      <w:r w:rsidR="00180FB6">
        <w:rPr>
          <w:rFonts w:ascii="Times New Roman" w:hAnsi="Times New Roman" w:cs="Times New Roman" w:hint="eastAsia"/>
        </w:rPr>
        <w:t>。</w:t>
      </w:r>
      <w:r w:rsidR="000C3A98" w:rsidRPr="005F24F9">
        <w:rPr>
          <w:rFonts w:ascii="Times New Roman" w:hAnsi="Times New Roman" w:cs="Times New Roman"/>
        </w:rPr>
        <w:t>图</w:t>
      </w:r>
      <w:r w:rsidR="00CB116D">
        <w:rPr>
          <w:rFonts w:ascii="Times New Roman" w:hAnsi="Times New Roman" w:cs="Times New Roman" w:hint="eastAsia"/>
        </w:rPr>
        <w:t>1</w:t>
      </w:r>
      <w:r w:rsidR="000C3A98" w:rsidRPr="005F24F9">
        <w:rPr>
          <w:rFonts w:ascii="Times New Roman" w:hAnsi="Times New Roman" w:cs="Times New Roman"/>
        </w:rPr>
        <w:t>为二维数据初始中心点</w:t>
      </w:r>
      <w:r w:rsidR="00AC7DC5">
        <w:rPr>
          <w:rFonts w:ascii="Times New Roman" w:hAnsi="Times New Roman" w:cs="Times New Roman"/>
        </w:rPr>
        <w:t>选择</w:t>
      </w:r>
      <w:r w:rsidR="000C3A98" w:rsidRPr="005F24F9">
        <w:rPr>
          <w:rFonts w:ascii="Times New Roman" w:hAnsi="Times New Roman" w:cs="Times New Roman"/>
        </w:rPr>
        <w:t>过程。第一次选择半径内只有这两个点</w:t>
      </w:r>
      <w:r w:rsidR="001F3109" w:rsidRPr="005F24F9">
        <w:rPr>
          <w:rFonts w:ascii="Times New Roman" w:hAnsi="Times New Roman" w:cs="Times New Roman"/>
        </w:rPr>
        <w:t>，</w:t>
      </w:r>
      <w:r w:rsidR="000C3A98" w:rsidRPr="005F24F9">
        <w:rPr>
          <w:rFonts w:ascii="Times New Roman" w:hAnsi="Times New Roman" w:cs="Times New Roman"/>
        </w:rPr>
        <w:t>则</w:t>
      </w:r>
      <w:r w:rsidR="001F3109" w:rsidRPr="005F24F9">
        <w:rPr>
          <w:rFonts w:ascii="Times New Roman" w:hAnsi="Times New Roman" w:cs="Times New Roman"/>
        </w:rPr>
        <w:t>被</w:t>
      </w:r>
      <w:r w:rsidR="003012E9">
        <w:rPr>
          <w:rFonts w:ascii="Times New Roman" w:hAnsi="Times New Roman" w:cs="Times New Roman"/>
        </w:rPr>
        <w:t>判定为离群点，这</w:t>
      </w:r>
      <w:r w:rsidR="003012E9">
        <w:rPr>
          <w:rFonts w:ascii="Times New Roman" w:hAnsi="Times New Roman" w:cs="Times New Roman" w:hint="eastAsia"/>
        </w:rPr>
        <w:t>也</w:t>
      </w:r>
      <w:r w:rsidR="000C3A98" w:rsidRPr="005F24F9">
        <w:rPr>
          <w:rFonts w:ascii="Times New Roman" w:hAnsi="Times New Roman" w:cs="Times New Roman"/>
        </w:rPr>
        <w:t>存在一定的误判</w:t>
      </w:r>
      <w:r w:rsidR="00173479">
        <w:rPr>
          <w:rFonts w:ascii="Times New Roman" w:hAnsi="Times New Roman" w:cs="Times New Roman"/>
        </w:rPr>
        <w:t>，</w:t>
      </w:r>
      <w:r w:rsidR="001C7481">
        <w:rPr>
          <w:rFonts w:ascii="Times New Roman" w:hAnsi="Times New Roman" w:cs="Times New Roman" w:hint="eastAsia"/>
        </w:rPr>
        <w:t>如果</w:t>
      </w:r>
      <w:r w:rsidR="009C36AC">
        <w:rPr>
          <w:rFonts w:ascii="Times New Roman" w:hAnsi="Times New Roman" w:cs="Times New Roman" w:hint="eastAsia"/>
        </w:rPr>
        <w:t>初始</w:t>
      </w:r>
      <w:r w:rsidR="001C7481">
        <w:rPr>
          <w:rFonts w:ascii="Times New Roman" w:hAnsi="Times New Roman" w:cs="Times New Roman" w:hint="eastAsia"/>
        </w:rPr>
        <w:t>半径选择过小</w:t>
      </w:r>
      <w:r w:rsidR="003012E9">
        <w:rPr>
          <w:rFonts w:ascii="Times New Roman" w:hAnsi="Times New Roman" w:cs="Times New Roman"/>
        </w:rPr>
        <w:t>。</w:t>
      </w:r>
      <w:r w:rsidR="001F3109" w:rsidRPr="005F24F9">
        <w:rPr>
          <w:rFonts w:ascii="Times New Roman" w:hAnsi="Times New Roman" w:cs="Times New Roman"/>
        </w:rPr>
        <w:t>因为要计算局部密度，算法的复杂度要比随机</w:t>
      </w:r>
      <w:r w:rsidR="00363726" w:rsidRPr="005F24F9">
        <w:rPr>
          <w:rFonts w:ascii="Times New Roman" w:hAnsi="Times New Roman" w:cs="Times New Roman"/>
        </w:rPr>
        <w:t>选择要高</w:t>
      </w:r>
      <w:r w:rsidR="005777F5" w:rsidRPr="005F24F9">
        <w:rPr>
          <w:rFonts w:ascii="Times New Roman" w:hAnsi="Times New Roman" w:cs="Times New Roman"/>
        </w:rPr>
        <w:t>。</w:t>
      </w:r>
      <w:r w:rsidR="000C3A98" w:rsidRPr="005F24F9">
        <w:rPr>
          <w:rFonts w:ascii="Times New Roman" w:hAnsi="Times New Roman" w:cs="Times New Roman"/>
        </w:rPr>
        <w:t>考虑到这一部分算法在本</w:t>
      </w:r>
      <w:r w:rsidR="000C3A98" w:rsidRPr="005F24F9">
        <w:rPr>
          <w:rFonts w:ascii="Times New Roman" w:hAnsi="Times New Roman" w:cs="Times New Roman"/>
        </w:rPr>
        <w:lastRenderedPageBreak/>
        <w:t>文的整个方法中的作用是有目的地选择初始中心点，精确的聚类可由接来下的步骤完成，这样的误差是允许的。</w:t>
      </w:r>
    </w:p>
    <w:p w:rsidR="00467285" w:rsidRPr="00775145" w:rsidRDefault="00ED78E3" w:rsidP="008F1BA2">
      <w:pPr>
        <w:pStyle w:val="2"/>
        <w:spacing w:before="240" w:after="240" w:line="240" w:lineRule="auto"/>
      </w:pPr>
      <w:r w:rsidRPr="00775145">
        <w:t xml:space="preserve">3.2 </w:t>
      </w:r>
      <w:r w:rsidR="00875E88" w:rsidRPr="00775145">
        <w:t>基于距离和局部密度的隶属度计算</w:t>
      </w:r>
    </w:p>
    <w:p w:rsidR="006D0E62" w:rsidRPr="005F24F9" w:rsidRDefault="006400C1" w:rsidP="006D0E62">
      <w:pPr>
        <w:rPr>
          <w:rFonts w:ascii="Times New Roman" w:hAnsi="Times New Roman" w:cs="Times New Roman"/>
        </w:rPr>
      </w:pPr>
      <w:r w:rsidRPr="005F24F9">
        <w:rPr>
          <w:rFonts w:ascii="Times New Roman" w:hAnsi="Times New Roman" w:cs="Times New Roman"/>
        </w:rPr>
        <w:tab/>
      </w:r>
      <w:r w:rsidR="001C221C" w:rsidRPr="005F24F9">
        <w:rPr>
          <w:rFonts w:ascii="Times New Roman" w:hAnsi="Times New Roman" w:cs="Times New Roman"/>
        </w:rPr>
        <w:t>FCM</w:t>
      </w:r>
      <w:r w:rsidR="001C221C" w:rsidRPr="005F24F9">
        <w:rPr>
          <w:rFonts w:ascii="Times New Roman" w:hAnsi="Times New Roman" w:cs="Times New Roman"/>
        </w:rPr>
        <w:t>算法过程是基于目标函数方法寻找最优分类，本文提出了一种目标函数，综合考虑</w:t>
      </w:r>
      <w:r w:rsidR="006C2020" w:rsidRPr="005F24F9">
        <w:rPr>
          <w:rFonts w:ascii="Times New Roman" w:hAnsi="Times New Roman" w:cs="Times New Roman"/>
        </w:rPr>
        <w:t>样本</w:t>
      </w:r>
      <w:r w:rsidR="001C221C" w:rsidRPr="005F24F9">
        <w:rPr>
          <w:rFonts w:ascii="Times New Roman" w:hAnsi="Times New Roman" w:cs="Times New Roman"/>
        </w:rPr>
        <w:t>到聚类中心的距离和</w:t>
      </w:r>
      <w:r w:rsidR="006C2020" w:rsidRPr="005F24F9">
        <w:rPr>
          <w:rFonts w:ascii="Times New Roman" w:hAnsi="Times New Roman" w:cs="Times New Roman"/>
        </w:rPr>
        <w:t>样本</w:t>
      </w:r>
      <w:r w:rsidR="0050495D" w:rsidRPr="005F24F9">
        <w:rPr>
          <w:rFonts w:ascii="Times New Roman" w:hAnsi="Times New Roman" w:cs="Times New Roman"/>
        </w:rPr>
        <w:t>局部密度对聚类结果的影响</w:t>
      </w:r>
      <w:r w:rsidR="001C221C" w:rsidRPr="005F24F9">
        <w:rPr>
          <w:rFonts w:ascii="Times New Roman" w:hAnsi="Times New Roman" w:cs="Times New Roman"/>
        </w:rPr>
        <w:t>。</w:t>
      </w:r>
      <w:r w:rsidR="00D519B5" w:rsidRPr="005F24F9">
        <w:rPr>
          <w:rFonts w:ascii="Times New Roman" w:hAnsi="Times New Roman" w:cs="Times New Roman"/>
        </w:rPr>
        <w:t>这样可以保证</w:t>
      </w:r>
      <w:r w:rsidR="001930D3">
        <w:rPr>
          <w:rFonts w:ascii="Times New Roman" w:hAnsi="Times New Roman" w:cs="Times New Roman"/>
        </w:rPr>
        <w:t>每一类数据的紧密型的同时确保了</w:t>
      </w:r>
      <w:r w:rsidR="001930D3">
        <w:rPr>
          <w:rFonts w:ascii="Times New Roman" w:hAnsi="Times New Roman" w:cs="Times New Roman" w:hint="eastAsia"/>
        </w:rPr>
        <w:t>各个簇</w:t>
      </w:r>
      <w:r w:rsidR="001270F7" w:rsidRPr="005F24F9">
        <w:rPr>
          <w:rFonts w:ascii="Times New Roman" w:hAnsi="Times New Roman" w:cs="Times New Roman"/>
        </w:rPr>
        <w:t>之间的分离度。</w:t>
      </w:r>
      <w:r w:rsidR="006D0E62" w:rsidRPr="005F24F9">
        <w:rPr>
          <w:rFonts w:ascii="Times New Roman" w:hAnsi="Times New Roman" w:cs="Times New Roman"/>
        </w:rPr>
        <w:t>新的目标函数为</w:t>
      </w:r>
    </w:p>
    <w:p w:rsidR="00C852C4" w:rsidRPr="005F24F9" w:rsidRDefault="00054F46" w:rsidP="005013D3">
      <w:pPr>
        <w:ind w:left="1260" w:firstLine="420"/>
        <w:rPr>
          <w:rFonts w:ascii="Times New Roman" w:hAnsi="Times New Roman" w:cs="Times New Roman"/>
        </w:rPr>
      </w:pPr>
      <w:r w:rsidRPr="005F24F9">
        <w:rPr>
          <w:rFonts w:ascii="Times New Roman" w:hAnsi="Times New Roman" w:cs="Times New Roman"/>
          <w:position w:val="-32"/>
        </w:rPr>
        <w:object w:dxaOrig="2860" w:dyaOrig="740">
          <v:shape id="_x0000_i1034" type="#_x0000_t75" style="width:185.75pt;height:47.5pt" o:ole="">
            <v:imagedata r:id="rId26" o:title=""/>
          </v:shape>
          <o:OLEObject Type="Embed" ProgID="Equation.DSMT4" ShapeID="_x0000_i1034" DrawAspect="Content" ObjectID="_1527359257" r:id="rId27"/>
        </w:object>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r>
      <w:r w:rsidR="00C852C4" w:rsidRPr="005F24F9">
        <w:rPr>
          <w:rFonts w:ascii="Times New Roman" w:hAnsi="Times New Roman" w:cs="Times New Roman"/>
        </w:rPr>
        <w:tab/>
        <w:t xml:space="preserve"> </w:t>
      </w:r>
      <w:r w:rsidR="00C852C4" w:rsidRPr="005F24F9">
        <w:rPr>
          <w:rFonts w:ascii="Times New Roman" w:hAnsi="Times New Roman" w:cs="Times New Roman"/>
        </w:rPr>
        <w:t>（</w:t>
      </w:r>
      <w:r w:rsidR="003C1F32">
        <w:rPr>
          <w:rFonts w:ascii="Times New Roman" w:hAnsi="Times New Roman" w:cs="Times New Roman" w:hint="eastAsia"/>
        </w:rPr>
        <w:t>6</w:t>
      </w:r>
      <w:r w:rsidR="00C852C4" w:rsidRPr="005F24F9">
        <w:rPr>
          <w:rFonts w:ascii="Times New Roman" w:hAnsi="Times New Roman" w:cs="Times New Roman"/>
        </w:rPr>
        <w:t>）</w:t>
      </w:r>
    </w:p>
    <w:p w:rsidR="0087582A" w:rsidRDefault="005851D5" w:rsidP="006D0E62">
      <w:pPr>
        <w:rPr>
          <w:rFonts w:ascii="Times New Roman" w:hAnsi="Times New Roman" w:cs="Times New Roman"/>
        </w:rPr>
      </w:pPr>
      <w:r w:rsidRPr="005F24F9">
        <w:rPr>
          <w:rFonts w:ascii="Times New Roman" w:hAnsi="Times New Roman" w:cs="Times New Roman"/>
        </w:rPr>
        <w:t>其中</w:t>
      </w:r>
      <w:r w:rsidRPr="005F24F9">
        <w:rPr>
          <w:rFonts w:ascii="Times New Roman" w:hAnsi="Times New Roman" w:cs="Times New Roman"/>
          <w:position w:val="-12"/>
        </w:rPr>
        <w:object w:dxaOrig="380" w:dyaOrig="380">
          <v:shape id="_x0000_i1035" type="#_x0000_t75" style="width:19.45pt;height:19.45pt" o:ole="">
            <v:imagedata r:id="rId28" o:title=""/>
          </v:shape>
          <o:OLEObject Type="Embed" ProgID="Equation.DSMT4" ShapeID="_x0000_i1035" DrawAspect="Content" ObjectID="_1527359258" r:id="rId29"/>
        </w:object>
      </w:r>
      <w:r w:rsidRPr="005F24F9">
        <w:rPr>
          <w:rFonts w:ascii="Times New Roman" w:hAnsi="Times New Roman" w:cs="Times New Roman"/>
        </w:rPr>
        <w:t>表示样本局部密度。</w:t>
      </w:r>
      <w:r w:rsidR="00545123" w:rsidRPr="005F24F9">
        <w:rPr>
          <w:rFonts w:ascii="Times New Roman" w:hAnsi="Times New Roman" w:cs="Times New Roman"/>
        </w:rPr>
        <w:t>样本局部密度的计算方式</w:t>
      </w:r>
      <w:r w:rsidR="00C046F1" w:rsidRPr="005F24F9">
        <w:rPr>
          <w:rFonts w:ascii="Times New Roman" w:hAnsi="Times New Roman" w:cs="Times New Roman"/>
        </w:rPr>
        <w:t>：</w:t>
      </w:r>
      <w:r w:rsidR="00F664CD" w:rsidRPr="005F24F9">
        <w:rPr>
          <w:rFonts w:ascii="Times New Roman" w:hAnsi="Times New Roman" w:cs="Times New Roman"/>
        </w:rPr>
        <w:t>以</w:t>
      </w:r>
      <w:r w:rsidR="002F151E" w:rsidRPr="005F24F9">
        <w:rPr>
          <w:rFonts w:ascii="Times New Roman" w:hAnsi="Times New Roman" w:cs="Times New Roman"/>
        </w:rPr>
        <w:t>改进的中心点选择策略得到的</w:t>
      </w:r>
      <w:r w:rsidR="007B779E" w:rsidRPr="005F24F9">
        <w:rPr>
          <w:rFonts w:ascii="Times New Roman" w:hAnsi="Times New Roman" w:cs="Times New Roman"/>
        </w:rPr>
        <w:t>初始</w:t>
      </w:r>
      <w:r w:rsidR="00F664CD" w:rsidRPr="005F24F9">
        <w:rPr>
          <w:rFonts w:ascii="Times New Roman" w:hAnsi="Times New Roman" w:cs="Times New Roman"/>
        </w:rPr>
        <w:t>中心点为</w:t>
      </w:r>
      <w:r w:rsidR="00D4313F" w:rsidRPr="005F24F9">
        <w:rPr>
          <w:rFonts w:ascii="Times New Roman" w:hAnsi="Times New Roman" w:cs="Times New Roman"/>
        </w:rPr>
        <w:t>圆心</w:t>
      </w:r>
      <w:r w:rsidR="00DA0C86" w:rsidRPr="005F24F9">
        <w:rPr>
          <w:rFonts w:ascii="Times New Roman" w:hAnsi="Times New Roman" w:cs="Times New Roman"/>
        </w:rPr>
        <w:t>，</w:t>
      </w:r>
      <w:r w:rsidR="00D4313F" w:rsidRPr="005F24F9">
        <w:rPr>
          <w:rFonts w:ascii="Times New Roman" w:hAnsi="Times New Roman" w:cs="Times New Roman"/>
        </w:rPr>
        <w:t>r</w:t>
      </w:r>
      <w:r w:rsidR="00D4313F" w:rsidRPr="005F24F9">
        <w:rPr>
          <w:rFonts w:ascii="Times New Roman" w:hAnsi="Times New Roman" w:cs="Times New Roman"/>
        </w:rPr>
        <w:t>为半径，</w:t>
      </w:r>
      <w:r w:rsidR="00FC3A62">
        <w:rPr>
          <w:rFonts w:ascii="Times New Roman" w:hAnsi="Times New Roman" w:cs="Times New Roman" w:hint="eastAsia"/>
        </w:rPr>
        <w:t>r</w:t>
      </w:r>
      <w:r w:rsidR="00FC3A62">
        <w:rPr>
          <w:rFonts w:ascii="Times New Roman" w:hAnsi="Times New Roman" w:cs="Times New Roman" w:hint="eastAsia"/>
        </w:rPr>
        <w:t>在</w:t>
      </w:r>
      <w:r w:rsidR="00E0660C">
        <w:rPr>
          <w:rFonts w:ascii="Times New Roman" w:hAnsi="Times New Roman" w:cs="Times New Roman" w:hint="eastAsia"/>
        </w:rPr>
        <w:t>选择</w:t>
      </w:r>
      <w:r w:rsidR="00FC3A62">
        <w:rPr>
          <w:rFonts w:ascii="Times New Roman" w:hAnsi="Times New Roman" w:cs="Times New Roman" w:hint="eastAsia"/>
        </w:rPr>
        <w:t>初始中心点时确定。</w:t>
      </w:r>
      <w:r w:rsidR="006A09D8" w:rsidRPr="005F24F9">
        <w:rPr>
          <w:rFonts w:ascii="Times New Roman" w:hAnsi="Times New Roman" w:cs="Times New Roman"/>
        </w:rPr>
        <w:t>如果半径</w:t>
      </w:r>
      <w:r w:rsidR="006A09D8" w:rsidRPr="005F24F9">
        <w:rPr>
          <w:rFonts w:ascii="Times New Roman" w:hAnsi="Times New Roman" w:cs="Times New Roman"/>
        </w:rPr>
        <w:t>r</w:t>
      </w:r>
      <w:r w:rsidR="006A09D8" w:rsidRPr="005F24F9">
        <w:rPr>
          <w:rFonts w:ascii="Times New Roman" w:hAnsi="Times New Roman" w:cs="Times New Roman"/>
        </w:rPr>
        <w:t>范围内</w:t>
      </w:r>
      <w:r w:rsidR="0056164E" w:rsidRPr="005F24F9">
        <w:rPr>
          <w:rFonts w:ascii="Times New Roman" w:hAnsi="Times New Roman" w:cs="Times New Roman"/>
        </w:rPr>
        <w:t>的密度小于平均密度</w:t>
      </w:r>
      <w:r w:rsidR="00D662F4" w:rsidRPr="005F24F9">
        <w:rPr>
          <w:rFonts w:ascii="Times New Roman" w:hAnsi="Times New Roman" w:cs="Times New Roman"/>
        </w:rPr>
        <w:t>，</w:t>
      </w:r>
      <w:r w:rsidR="00D4313F" w:rsidRPr="005F24F9">
        <w:rPr>
          <w:rFonts w:ascii="Times New Roman" w:hAnsi="Times New Roman" w:cs="Times New Roman"/>
        </w:rPr>
        <w:t>则</w:t>
      </w:r>
      <w:r w:rsidR="006427B5">
        <w:rPr>
          <w:rFonts w:ascii="Times New Roman" w:hAnsi="Times New Roman" w:cs="Times New Roman" w:hint="eastAsia"/>
        </w:rPr>
        <w:t>令</w:t>
      </w:r>
      <w:r w:rsidR="002946F6" w:rsidRPr="005F24F9">
        <w:rPr>
          <w:rFonts w:ascii="Times New Roman" w:hAnsi="Times New Roman" w:cs="Times New Roman"/>
          <w:position w:val="-12"/>
        </w:rPr>
        <w:object w:dxaOrig="380" w:dyaOrig="380">
          <v:shape id="_x0000_i1036" type="#_x0000_t75" style="width:18.7pt;height:18.7pt" o:ole="">
            <v:imagedata r:id="rId30" o:title=""/>
          </v:shape>
          <o:OLEObject Type="Embed" ProgID="Equation.DSMT4" ShapeID="_x0000_i1036" DrawAspect="Content" ObjectID="_1527359259" r:id="rId31"/>
        </w:object>
      </w:r>
      <w:r w:rsidR="00D662F4" w:rsidRPr="005F24F9">
        <w:rPr>
          <w:rFonts w:ascii="Times New Roman" w:hAnsi="Times New Roman" w:cs="Times New Roman"/>
        </w:rPr>
        <w:t>=1</w:t>
      </w:r>
      <w:r w:rsidR="00557A1C">
        <w:rPr>
          <w:rFonts w:ascii="Times New Roman" w:hAnsi="Times New Roman" w:cs="Times New Roman"/>
        </w:rPr>
        <w:t>，</w:t>
      </w:r>
      <w:r w:rsidR="00B17BD3">
        <w:rPr>
          <w:rFonts w:ascii="Times New Roman" w:hAnsi="Times New Roman" w:cs="Times New Roman"/>
        </w:rPr>
        <w:t>聚类时</w:t>
      </w:r>
      <w:r w:rsidR="000D65B8">
        <w:rPr>
          <w:rFonts w:ascii="Times New Roman" w:hAnsi="Times New Roman" w:cs="Times New Roman"/>
        </w:rPr>
        <w:t>该样本</w:t>
      </w:r>
      <w:r w:rsidR="00557A1C">
        <w:rPr>
          <w:rFonts w:ascii="Times New Roman" w:hAnsi="Times New Roman" w:cs="Times New Roman"/>
        </w:rPr>
        <w:t>只受距离影响</w:t>
      </w:r>
      <w:r w:rsidR="00D662F4" w:rsidRPr="005F24F9">
        <w:rPr>
          <w:rFonts w:ascii="Times New Roman" w:hAnsi="Times New Roman" w:cs="Times New Roman"/>
        </w:rPr>
        <w:t>；</w:t>
      </w:r>
      <w:r w:rsidR="00C06EF7" w:rsidRPr="005F24F9">
        <w:rPr>
          <w:rFonts w:ascii="Times New Roman" w:hAnsi="Times New Roman" w:cs="Times New Roman"/>
        </w:rPr>
        <w:t>如果密度大于平均密度，则</w:t>
      </w:r>
      <w:r w:rsidR="001930D3">
        <w:rPr>
          <w:rFonts w:ascii="Times New Roman" w:hAnsi="Times New Roman" w:cs="Times New Roman" w:hint="eastAsia"/>
        </w:rPr>
        <w:t>增大一个</w:t>
      </w:r>
      <w:r w:rsidR="001930D3">
        <w:rPr>
          <w:rFonts w:ascii="Times New Roman" w:hAnsi="Times New Roman" w:cs="Times New Roman" w:hint="eastAsia"/>
        </w:rPr>
        <w:t>r</w:t>
      </w:r>
      <w:r w:rsidR="00100716">
        <w:rPr>
          <w:rFonts w:ascii="Times New Roman" w:hAnsi="Times New Roman" w:cs="Times New Roman"/>
        </w:rPr>
        <w:t>，</w:t>
      </w:r>
      <w:r w:rsidR="00100716">
        <w:rPr>
          <w:rFonts w:ascii="Times New Roman" w:hAnsi="Times New Roman" w:cs="Times New Roman" w:hint="eastAsia"/>
        </w:rPr>
        <w:t>令</w:t>
      </w:r>
      <w:r w:rsidR="008A61B5" w:rsidRPr="005F24F9">
        <w:rPr>
          <w:rFonts w:ascii="Times New Roman" w:hAnsi="Times New Roman" w:cs="Times New Roman"/>
          <w:position w:val="-12"/>
        </w:rPr>
        <w:object w:dxaOrig="1460" w:dyaOrig="380">
          <v:shape id="_x0000_i1037" type="#_x0000_t75" style="width:74.9pt;height:18.7pt" o:ole="">
            <v:imagedata r:id="rId32" o:title=""/>
          </v:shape>
          <o:OLEObject Type="Embed" ProgID="Equation.DSMT4" ShapeID="_x0000_i1037" DrawAspect="Content" ObjectID="_1527359260" r:id="rId33"/>
        </w:object>
      </w:r>
      <w:r w:rsidR="00AA62B7" w:rsidRPr="005F24F9">
        <w:rPr>
          <w:rFonts w:ascii="Times New Roman" w:hAnsi="Times New Roman" w:cs="Times New Roman"/>
        </w:rPr>
        <w:t>，</w:t>
      </w:r>
      <w:r w:rsidR="00006F8F" w:rsidRPr="005F24F9">
        <w:rPr>
          <w:rFonts w:ascii="Times New Roman" w:hAnsi="Times New Roman" w:cs="Times New Roman"/>
          <w:position w:val="-12"/>
        </w:rPr>
        <w:object w:dxaOrig="360" w:dyaOrig="380">
          <v:shape id="_x0000_i1038" type="#_x0000_t75" style="width:18pt;height:19.45pt" o:ole="">
            <v:imagedata r:id="rId34" o:title=""/>
          </v:shape>
          <o:OLEObject Type="Embed" ProgID="Equation.DSMT4" ShapeID="_x0000_i1038" DrawAspect="Content" ObjectID="_1527359261" r:id="rId35"/>
        </w:object>
      </w:r>
      <w:r w:rsidR="00300F9D">
        <w:rPr>
          <w:rFonts w:ascii="Times New Roman" w:hAnsi="Times New Roman" w:cs="Times New Roman"/>
        </w:rPr>
        <w:t>是在每次计算</w:t>
      </w:r>
      <w:r w:rsidR="00E6667C" w:rsidRPr="005F24F9">
        <w:rPr>
          <w:rFonts w:ascii="Times New Roman" w:hAnsi="Times New Roman" w:cs="Times New Roman"/>
        </w:rPr>
        <w:t>中心点之前</w:t>
      </w:r>
      <w:r w:rsidR="002A0A79" w:rsidRPr="005F24F9">
        <w:rPr>
          <w:rFonts w:ascii="Times New Roman" w:hAnsi="Times New Roman" w:cs="Times New Roman"/>
        </w:rPr>
        <w:t>确定，</w:t>
      </w:r>
      <w:r w:rsidR="00612580" w:rsidRPr="005F24F9">
        <w:rPr>
          <w:rFonts w:ascii="Times New Roman" w:hAnsi="Times New Roman" w:cs="Times New Roman"/>
        </w:rPr>
        <w:t>首先需要对</w:t>
      </w:r>
      <w:r w:rsidR="00612580" w:rsidRPr="005F24F9">
        <w:rPr>
          <w:rFonts w:ascii="Times New Roman" w:hAnsi="Times New Roman" w:cs="Times New Roman"/>
          <w:position w:val="-10"/>
        </w:rPr>
        <w:object w:dxaOrig="279" w:dyaOrig="320">
          <v:shape id="_x0000_i1039" type="#_x0000_t75" style="width:13.7pt;height:15.85pt" o:ole="">
            <v:imagedata r:id="rId36" o:title=""/>
          </v:shape>
          <o:OLEObject Type="Embed" ProgID="Equation.DSMT4" ShapeID="_x0000_i1039" DrawAspect="Content" ObjectID="_1527359262" r:id="rId37"/>
        </w:object>
      </w:r>
      <w:r w:rsidR="00612580" w:rsidRPr="005F24F9">
        <w:rPr>
          <w:rFonts w:ascii="Times New Roman" w:hAnsi="Times New Roman" w:cs="Times New Roman"/>
        </w:rPr>
        <w:t>进行归一化处理，</w:t>
      </w:r>
      <w:r w:rsidR="00557A1C">
        <w:rPr>
          <w:rFonts w:ascii="Times New Roman" w:hAnsi="Times New Roman" w:cs="Times New Roman"/>
        </w:rPr>
        <w:t>则</w:t>
      </w:r>
      <w:r w:rsidR="00FD21C6" w:rsidRPr="005F24F9">
        <w:rPr>
          <w:rFonts w:ascii="Times New Roman" w:hAnsi="Times New Roman" w:cs="Times New Roman"/>
          <w:position w:val="-16"/>
        </w:rPr>
        <w:object w:dxaOrig="1260" w:dyaOrig="440">
          <v:shape id="_x0000_i1040" type="#_x0000_t75" style="width:64.1pt;height:21.6pt" o:ole="">
            <v:imagedata r:id="rId38" o:title=""/>
          </v:shape>
          <o:OLEObject Type="Embed" ProgID="Equation.DSMT4" ShapeID="_x0000_i1040" DrawAspect="Content" ObjectID="_1527359263" r:id="rId39"/>
        </w:object>
      </w:r>
      <w:r w:rsidR="00B17BD3">
        <w:rPr>
          <w:rFonts w:ascii="Times New Roman" w:hAnsi="Times New Roman" w:cs="Times New Roman"/>
        </w:rPr>
        <w:t>。</w:t>
      </w:r>
    </w:p>
    <w:p w:rsidR="009177B1" w:rsidRPr="005F24F9" w:rsidRDefault="00A8509B" w:rsidP="0087582A">
      <w:pPr>
        <w:ind w:firstLine="420"/>
        <w:rPr>
          <w:rFonts w:ascii="Times New Roman" w:hAnsi="Times New Roman" w:cs="Times New Roman"/>
        </w:rPr>
      </w:pPr>
      <w:r>
        <w:rPr>
          <w:rFonts w:ascii="Times New Roman" w:hAnsi="Times New Roman" w:cs="Times New Roman"/>
        </w:rPr>
        <w:t>该局部密度的思想</w:t>
      </w:r>
      <w:r w:rsidR="002C0087">
        <w:rPr>
          <w:rFonts w:ascii="Times New Roman" w:hAnsi="Times New Roman" w:cs="Times New Roman"/>
        </w:rPr>
        <w:t>是如果样本点到两个以上的中心点的距离相近，</w:t>
      </w:r>
      <w:r w:rsidR="00752D1B">
        <w:rPr>
          <w:rFonts w:ascii="Times New Roman" w:hAnsi="Times New Roman" w:cs="Times New Roman"/>
        </w:rPr>
        <w:t>但</w:t>
      </w:r>
      <w:r w:rsidR="004F4109">
        <w:rPr>
          <w:rFonts w:ascii="Times New Roman" w:hAnsi="Times New Roman" w:cs="Times New Roman"/>
        </w:rPr>
        <w:t>隶属于</w:t>
      </w:r>
      <w:r w:rsidR="006C2D0D">
        <w:rPr>
          <w:rFonts w:ascii="Times New Roman" w:hAnsi="Times New Roman" w:cs="Times New Roman"/>
        </w:rPr>
        <w:t>这些</w:t>
      </w:r>
      <w:r w:rsidR="004F4109">
        <w:rPr>
          <w:rFonts w:ascii="Times New Roman" w:hAnsi="Times New Roman" w:cs="Times New Roman"/>
        </w:rPr>
        <w:t>簇的密度不同，</w:t>
      </w:r>
      <w:r w:rsidR="00084A8D">
        <w:rPr>
          <w:rFonts w:ascii="Times New Roman" w:hAnsi="Times New Roman" w:cs="Times New Roman"/>
        </w:rPr>
        <w:t>则隶属于某个簇的</w:t>
      </w:r>
      <w:r>
        <w:rPr>
          <w:rFonts w:ascii="Times New Roman" w:hAnsi="Times New Roman" w:cs="Times New Roman"/>
        </w:rPr>
        <w:t>密度</w:t>
      </w:r>
      <w:r w:rsidR="002C0087">
        <w:rPr>
          <w:rFonts w:ascii="Times New Roman" w:hAnsi="Times New Roman" w:cs="Times New Roman"/>
        </w:rPr>
        <w:t>较大</w:t>
      </w:r>
      <w:r w:rsidR="00084A8D">
        <w:rPr>
          <w:rFonts w:ascii="Times New Roman" w:hAnsi="Times New Roman" w:cs="Times New Roman"/>
        </w:rPr>
        <w:t>时</w:t>
      </w:r>
      <w:r>
        <w:rPr>
          <w:rFonts w:ascii="Times New Roman" w:hAnsi="Times New Roman" w:cs="Times New Roman"/>
        </w:rPr>
        <w:t>，表明该样本</w:t>
      </w:r>
      <w:proofErr w:type="gramStart"/>
      <w:r w:rsidR="00084A8D">
        <w:rPr>
          <w:rFonts w:ascii="Times New Roman" w:hAnsi="Times New Roman" w:cs="Times New Roman"/>
        </w:rPr>
        <w:t>和该簇的</w:t>
      </w:r>
      <w:proofErr w:type="gramEnd"/>
      <w:r w:rsidR="00084A8D">
        <w:rPr>
          <w:rFonts w:ascii="Times New Roman" w:hAnsi="Times New Roman" w:cs="Times New Roman"/>
        </w:rPr>
        <w:t>关联性更高，</w:t>
      </w:r>
      <w:r w:rsidR="006C2D0D">
        <w:rPr>
          <w:rFonts w:ascii="Times New Roman" w:hAnsi="Times New Roman" w:cs="Times New Roman"/>
        </w:rPr>
        <w:t>相应的隶属度也应该更大</w:t>
      </w:r>
      <w:r w:rsidR="00567D0F">
        <w:rPr>
          <w:rFonts w:ascii="Times New Roman" w:hAnsi="Times New Roman" w:cs="Times New Roman"/>
        </w:rPr>
        <w:t>；另外</w:t>
      </w:r>
      <w:r w:rsidR="00CD164E">
        <w:rPr>
          <w:rFonts w:ascii="Times New Roman" w:hAnsi="Times New Roman" w:cs="Times New Roman"/>
        </w:rPr>
        <w:t>当两个</w:t>
      </w:r>
      <w:r w:rsidR="00FF5F83">
        <w:rPr>
          <w:rFonts w:ascii="Times New Roman" w:hAnsi="Times New Roman" w:cs="Times New Roman"/>
        </w:rPr>
        <w:t>或多个</w:t>
      </w:r>
      <w:proofErr w:type="gramStart"/>
      <w:r w:rsidR="00CD164E">
        <w:rPr>
          <w:rFonts w:ascii="Times New Roman" w:hAnsi="Times New Roman" w:cs="Times New Roman"/>
        </w:rPr>
        <w:t>簇</w:t>
      </w:r>
      <w:proofErr w:type="gramEnd"/>
      <w:r w:rsidR="00CD164E">
        <w:rPr>
          <w:rFonts w:ascii="Times New Roman" w:hAnsi="Times New Roman" w:cs="Times New Roman"/>
        </w:rPr>
        <w:t>大小不同</w:t>
      </w:r>
      <w:r w:rsidR="006C2D0D">
        <w:rPr>
          <w:rFonts w:ascii="Times New Roman" w:hAnsi="Times New Roman" w:cs="Times New Roman"/>
        </w:rPr>
        <w:t>但距离较近时，</w:t>
      </w:r>
      <w:r w:rsidR="00FF5F83">
        <w:rPr>
          <w:rFonts w:ascii="Times New Roman" w:hAnsi="Times New Roman" w:cs="Times New Roman"/>
        </w:rPr>
        <w:t>簇</w:t>
      </w:r>
      <w:proofErr w:type="gramStart"/>
      <w:r w:rsidR="00FF5F83">
        <w:rPr>
          <w:rFonts w:ascii="Times New Roman" w:hAnsi="Times New Roman" w:cs="Times New Roman"/>
        </w:rPr>
        <w:t>与簇之间</w:t>
      </w:r>
      <w:proofErr w:type="gramEnd"/>
      <w:r w:rsidR="00FF5F83">
        <w:rPr>
          <w:rFonts w:ascii="Times New Roman" w:hAnsi="Times New Roman" w:cs="Times New Roman"/>
        </w:rPr>
        <w:t>的样本</w:t>
      </w:r>
      <w:r w:rsidR="00D3418C">
        <w:rPr>
          <w:rFonts w:ascii="Times New Roman" w:hAnsi="Times New Roman" w:cs="Times New Roman"/>
        </w:rPr>
        <w:t>如果仅仅考虑距离，则小簇的中心点会向大簇集偏移，</w:t>
      </w:r>
      <w:r w:rsidR="00F572E7">
        <w:rPr>
          <w:rFonts w:ascii="Times New Roman" w:hAnsi="Times New Roman" w:cs="Times New Roman"/>
        </w:rPr>
        <w:t>如果加入密度，</w:t>
      </w:r>
      <w:r w:rsidR="006C74B1">
        <w:rPr>
          <w:rFonts w:ascii="Times New Roman" w:hAnsi="Times New Roman" w:cs="Times New Roman"/>
        </w:rPr>
        <w:t>样本在大簇中的密度比小簇的密度大，样本对大簇隶属度变大，因此可以避免小簇中心点偏移</w:t>
      </w:r>
      <w:r w:rsidR="00F572E7">
        <w:rPr>
          <w:rFonts w:ascii="Times New Roman" w:hAnsi="Times New Roman" w:cs="Times New Roman"/>
        </w:rPr>
        <w:t>。</w:t>
      </w:r>
    </w:p>
    <w:p w:rsidR="00742BFA" w:rsidRPr="005F24F9" w:rsidRDefault="006D0E62" w:rsidP="006D0E62">
      <w:pPr>
        <w:pStyle w:val="MTDisplayEquation"/>
        <w:ind w:firstLineChars="200" w:firstLine="420"/>
        <w:rPr>
          <w:rFonts w:ascii="Times New Roman" w:hAnsi="Times New Roman" w:cs="Times New Roman"/>
          <w:szCs w:val="21"/>
        </w:rPr>
      </w:pPr>
      <w:r w:rsidRPr="005F24F9">
        <w:rPr>
          <w:rFonts w:ascii="Times New Roman" w:hAnsi="Times New Roman" w:cs="Times New Roman"/>
        </w:rPr>
        <w:tab/>
      </w:r>
      <w:r w:rsidR="00C05C9C" w:rsidRPr="005F24F9">
        <w:rPr>
          <w:rFonts w:ascii="Times New Roman" w:hAnsi="Times New Roman" w:cs="Times New Roman"/>
        </w:rPr>
        <w:t>改进的目标函数加入了局部密度，局部密度可以在每次计算隶属度前确定，是一个修正距离的常数。它描述的是在计算隶属</w:t>
      </w:r>
      <w:proofErr w:type="gramStart"/>
      <w:r w:rsidR="00C05C9C" w:rsidRPr="005F24F9">
        <w:rPr>
          <w:rFonts w:ascii="Times New Roman" w:hAnsi="Times New Roman" w:cs="Times New Roman"/>
        </w:rPr>
        <w:t>度过程</w:t>
      </w:r>
      <w:proofErr w:type="gramEnd"/>
      <w:r w:rsidR="00C05C9C" w:rsidRPr="005F24F9">
        <w:rPr>
          <w:rFonts w:ascii="Times New Roman" w:hAnsi="Times New Roman" w:cs="Times New Roman"/>
        </w:rPr>
        <w:t>中，</w:t>
      </w:r>
      <w:r w:rsidR="00374D07" w:rsidRPr="005F24F9">
        <w:rPr>
          <w:rFonts w:ascii="Times New Roman" w:hAnsi="Times New Roman" w:cs="Times New Roman"/>
        </w:rPr>
        <w:t>样本局部密度在聚类过程中的影响</w:t>
      </w:r>
      <w:r w:rsidR="00280026" w:rsidRPr="005F24F9">
        <w:rPr>
          <w:rFonts w:ascii="Times New Roman" w:hAnsi="Times New Roman" w:cs="Times New Roman"/>
        </w:rPr>
        <w:t>。</w:t>
      </w:r>
      <w:r w:rsidR="00662A12" w:rsidRPr="005F24F9">
        <w:rPr>
          <w:rFonts w:ascii="Times New Roman" w:hAnsi="Times New Roman" w:cs="Times New Roman"/>
        </w:rPr>
        <w:t>在</w:t>
      </w:r>
      <w:r w:rsidR="009B0587" w:rsidRPr="005F24F9">
        <w:rPr>
          <w:rFonts w:ascii="Times New Roman" w:hAnsi="Times New Roman" w:cs="Times New Roman"/>
        </w:rPr>
        <w:t>原始的</w:t>
      </w:r>
      <w:r w:rsidR="009B0587" w:rsidRPr="005F24F9">
        <w:rPr>
          <w:rFonts w:ascii="Times New Roman" w:hAnsi="Times New Roman" w:cs="Times New Roman"/>
        </w:rPr>
        <w:t>FCM</w:t>
      </w:r>
      <w:r w:rsidR="009B0587" w:rsidRPr="005F24F9">
        <w:rPr>
          <w:rFonts w:ascii="Times New Roman" w:hAnsi="Times New Roman" w:cs="Times New Roman"/>
        </w:rPr>
        <w:t>算法中，</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C2444C" w:rsidRPr="005F24F9">
        <w:rPr>
          <w:rFonts w:ascii="Times New Roman" w:hAnsi="Times New Roman" w:cs="Times New Roman"/>
        </w:rPr>
        <w:t>越大，隶属度越小</w:t>
      </w:r>
      <w:r w:rsidR="00D73DF0" w:rsidRPr="005F24F9">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452DF0" w:rsidRPr="005F24F9">
        <w:rPr>
          <w:rFonts w:ascii="Times New Roman" w:hAnsi="Times New Roman" w:cs="Times New Roman"/>
        </w:rPr>
        <w:t>越小，隶属度越大，</w:t>
      </w:r>
      <w:r w:rsidR="001F72FD" w:rsidRPr="005F24F9">
        <w:rPr>
          <w:rFonts w:ascii="Times New Roman" w:hAnsi="Times New Roman" w:cs="Times New Roman"/>
        </w:rPr>
        <w:t>所以</w:t>
      </w:r>
      <w:proofErr w:type="gramStart"/>
      <w:r w:rsidR="001F72FD" w:rsidRPr="005F24F9">
        <w:rPr>
          <w:rFonts w:ascii="Times New Roman" w:hAnsi="Times New Roman" w:cs="Times New Roman"/>
        </w:rPr>
        <w:t>隶属度只</w:t>
      </w:r>
      <w:r w:rsidR="00FC3A62">
        <w:rPr>
          <w:rFonts w:ascii="Times New Roman" w:hAnsi="Times New Roman" w:cs="Times New Roman"/>
        </w:rPr>
        <w:t>和</w:t>
      </w:r>
      <w:proofErr w:type="gramEnd"/>
      <w:r w:rsidR="00FC3A62">
        <w:rPr>
          <w:rFonts w:ascii="Times New Roman" w:hAnsi="Times New Roman" w:cs="Times New Roman"/>
        </w:rPr>
        <w:t>点到</w:t>
      </w:r>
      <w:r w:rsidR="00D74882" w:rsidRPr="005F24F9">
        <w:rPr>
          <w:rFonts w:ascii="Times New Roman" w:hAnsi="Times New Roman" w:cs="Times New Roman"/>
        </w:rPr>
        <w:t>簇的中心点</w:t>
      </w:r>
      <w:r w:rsidR="001F72FD" w:rsidRPr="005F24F9">
        <w:rPr>
          <w:rFonts w:ascii="Times New Roman" w:hAnsi="Times New Roman" w:cs="Times New Roman"/>
        </w:rPr>
        <w:t>距离</w:t>
      </w:r>
      <w:r w:rsidR="00D74882" w:rsidRPr="005F24F9">
        <w:rPr>
          <w:rFonts w:ascii="Times New Roman" w:hAnsi="Times New Roman" w:cs="Times New Roman"/>
        </w:rPr>
        <w:t>有关和密度没有关联。</w:t>
      </w:r>
      <w:r w:rsidR="001A646E" w:rsidRPr="005F24F9">
        <w:rPr>
          <w:rFonts w:ascii="Times New Roman" w:hAnsi="Times New Roman" w:cs="Times New Roman"/>
        </w:rPr>
        <w:t>加入局部密度后，</w:t>
      </w:r>
      <w:r w:rsidR="00E04FD5" w:rsidRPr="005F24F9">
        <w:rPr>
          <w:rFonts w:ascii="Times New Roman" w:hAnsi="Times New Roman" w:cs="Times New Roman"/>
        </w:rPr>
        <w:t>如果密度</w:t>
      </w:r>
      <w:r w:rsidR="00741276" w:rsidRPr="005F24F9">
        <w:rPr>
          <w:rFonts w:ascii="Times New Roman" w:hAnsi="Times New Roman" w:cs="Times New Roman"/>
          <w:position w:val="-12"/>
        </w:rPr>
        <w:object w:dxaOrig="380" w:dyaOrig="380">
          <v:shape id="_x0000_i1041" type="#_x0000_t75" style="width:18.7pt;height:18.7pt" o:ole="">
            <v:imagedata r:id="rId30" o:title=""/>
          </v:shape>
          <o:OLEObject Type="Embed" ProgID="Equation.DSMT4" ShapeID="_x0000_i1041" DrawAspect="Content" ObjectID="_1527359264" r:id="rId40"/>
        </w:object>
      </w:r>
      <w:r w:rsidR="00E04FD5" w:rsidRPr="005F24F9">
        <w:rPr>
          <w:rFonts w:ascii="Times New Roman" w:hAnsi="Times New Roman" w:cs="Times New Roman"/>
        </w:rPr>
        <w:t>越大</w:t>
      </w:r>
      <w:r w:rsidR="009F3A4A" w:rsidRPr="005F24F9">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7375E9" w:rsidRPr="005F24F9">
        <w:rPr>
          <w:rFonts w:ascii="Times New Roman" w:hAnsi="Times New Roman" w:cs="Times New Roman"/>
        </w:rPr>
        <w:t>越大</w:t>
      </w:r>
      <w:r w:rsidR="009F3A4A" w:rsidRPr="005F24F9">
        <w:rPr>
          <w:rFonts w:ascii="Times New Roman" w:hAnsi="Times New Roman" w:cs="Times New Roman"/>
        </w:rPr>
        <w:t>，隶属度越大，密度</w:t>
      </w:r>
      <w:r w:rsidR="00F115C8" w:rsidRPr="005F24F9">
        <w:rPr>
          <w:rFonts w:ascii="Times New Roman" w:hAnsi="Times New Roman" w:cs="Times New Roman"/>
          <w:position w:val="-12"/>
        </w:rPr>
        <w:object w:dxaOrig="360" w:dyaOrig="380">
          <v:shape id="_x0000_i1042" type="#_x0000_t75" style="width:18pt;height:19.45pt" o:ole="">
            <v:imagedata r:id="rId41" o:title=""/>
          </v:shape>
          <o:OLEObject Type="Embed" ProgID="Equation.DSMT4" ShapeID="_x0000_i1042" DrawAspect="Content" ObjectID="_1527359265" r:id="rId42"/>
        </w:object>
      </w:r>
      <w:r w:rsidR="009F3A4A" w:rsidRPr="005F24F9">
        <w:rPr>
          <w:rFonts w:ascii="Times New Roman" w:hAnsi="Times New Roman" w:cs="Times New Roman"/>
        </w:rPr>
        <w:t>越</w:t>
      </w:r>
      <w:r w:rsidR="007375E9" w:rsidRPr="005F24F9">
        <w:rPr>
          <w:rFonts w:ascii="Times New Roman" w:hAnsi="Times New Roman" w:cs="Times New Roman"/>
        </w:rPr>
        <w:t>小，则隶属度越小</w:t>
      </w:r>
      <w:r w:rsidR="00AB0BE9" w:rsidRPr="005F24F9">
        <w:rPr>
          <w:rFonts w:ascii="Times New Roman" w:hAnsi="Times New Roman" w:cs="Times New Roman"/>
        </w:rPr>
        <w:t>，修改之后目标函数，</w:t>
      </w:r>
      <w:r w:rsidR="002C0087">
        <w:rPr>
          <w:rFonts w:ascii="Times New Roman" w:hAnsi="Times New Roman" w:cs="Times New Roman"/>
        </w:rPr>
        <w:t>在对明星数据进行分类时，</w:t>
      </w:r>
      <w:r w:rsidR="00C2444C" w:rsidRPr="005F24F9">
        <w:rPr>
          <w:rFonts w:ascii="Times New Roman" w:hAnsi="Times New Roman" w:cs="Times New Roman"/>
          <w:szCs w:val="21"/>
        </w:rPr>
        <w:t>。</w:t>
      </w:r>
    </w:p>
    <w:p w:rsidR="00137B3B" w:rsidRPr="005F24F9" w:rsidRDefault="00785788" w:rsidP="00137B3B">
      <w:pPr>
        <w:rPr>
          <w:rFonts w:ascii="Times New Roman" w:hAnsi="Times New Roman" w:cs="Times New Roman"/>
        </w:rPr>
      </w:pPr>
      <w:r w:rsidRPr="005F24F9">
        <w:rPr>
          <w:rFonts w:ascii="Times New Roman" w:hAnsi="Times New Roman" w:cs="Times New Roman"/>
        </w:rPr>
        <w:t>因为</w:t>
      </w:r>
      <w:r w:rsidR="004B7ECE" w:rsidRPr="005F24F9">
        <w:rPr>
          <w:rFonts w:ascii="Times New Roman" w:hAnsi="Times New Roman" w:cs="Times New Roman"/>
        </w:rPr>
        <w:object w:dxaOrig="380" w:dyaOrig="380">
          <v:shape id="_x0000_i1043" type="#_x0000_t75" style="width:18.7pt;height:15.1pt" o:ole="">
            <v:imagedata r:id="rId30" o:title=""/>
          </v:shape>
          <o:OLEObject Type="Embed" ProgID="Equation.DSMT4" ShapeID="_x0000_i1043" DrawAspect="Content" ObjectID="_1527359266" r:id="rId43"/>
        </w:object>
      </w:r>
      <w:r w:rsidRPr="005F24F9">
        <w:rPr>
          <w:rFonts w:ascii="Times New Roman" w:hAnsi="Times New Roman" w:cs="Times New Roman"/>
        </w:rPr>
        <w:t>是根据前一个聚类中心点计算出来</w:t>
      </w:r>
      <w:r w:rsidR="00CD1173" w:rsidRPr="005F24F9">
        <w:rPr>
          <w:rFonts w:ascii="Times New Roman" w:hAnsi="Times New Roman" w:cs="Times New Roman"/>
        </w:rPr>
        <w:t>，</w:t>
      </w:r>
      <w:r w:rsidR="002946F6" w:rsidRPr="005F24F9">
        <w:rPr>
          <w:rFonts w:ascii="Times New Roman" w:hAnsi="Times New Roman" w:cs="Times New Roman"/>
        </w:rPr>
        <w:t>可</w:t>
      </w:r>
      <w:r w:rsidR="00C47A75" w:rsidRPr="005F24F9">
        <w:rPr>
          <w:rFonts w:ascii="Times New Roman" w:hAnsi="Times New Roman" w:cs="Times New Roman"/>
        </w:rPr>
        <w:t>计算</w:t>
      </w:r>
      <w:r w:rsidR="00897720" w:rsidRPr="005F24F9">
        <w:rPr>
          <w:rFonts w:ascii="Times New Roman" w:hAnsi="Times New Roman" w:cs="Times New Roman"/>
        </w:rPr>
        <w:t>一个</w:t>
      </w:r>
      <w:r w:rsidR="00C52DD9" w:rsidRPr="005F24F9">
        <w:rPr>
          <w:rFonts w:ascii="Times New Roman" w:hAnsi="Times New Roman" w:cs="Times New Roman"/>
        </w:rPr>
        <w:t>密度矩阵</w:t>
      </w:r>
      <w:r w:rsidR="00C52DD9" w:rsidRPr="005F24F9">
        <w:rPr>
          <w:rFonts w:ascii="Times New Roman" w:hAnsi="Times New Roman" w:cs="Times New Roman"/>
          <w:position w:val="-12"/>
        </w:rPr>
        <w:object w:dxaOrig="320" w:dyaOrig="380">
          <v:shape id="_x0000_i1044" type="#_x0000_t75" style="width:15.85pt;height:18.7pt" o:ole="">
            <v:imagedata r:id="rId44" o:title=""/>
          </v:shape>
          <o:OLEObject Type="Embed" ProgID="Equation.DSMT4" ShapeID="_x0000_i1044" DrawAspect="Content" ObjectID="_1527359267" r:id="rId45"/>
        </w:object>
      </w:r>
      <w:r w:rsidR="00C47A75" w:rsidRPr="005F24F9">
        <w:rPr>
          <w:rFonts w:ascii="Times New Roman" w:hAnsi="Times New Roman" w:cs="Times New Roman"/>
        </w:rPr>
        <w:t>。</w:t>
      </w:r>
      <w:r w:rsidR="00673442" w:rsidRPr="005F24F9">
        <w:rPr>
          <w:rFonts w:ascii="Times New Roman" w:hAnsi="Times New Roman" w:cs="Times New Roman"/>
        </w:rPr>
        <w:t>结合公式（</w:t>
      </w:r>
      <w:r w:rsidR="003C1F32">
        <w:rPr>
          <w:rFonts w:ascii="Times New Roman" w:hAnsi="Times New Roman" w:cs="Times New Roman" w:hint="eastAsia"/>
        </w:rPr>
        <w:t>2</w:t>
      </w:r>
      <w:r w:rsidR="00673442" w:rsidRPr="005F24F9">
        <w:rPr>
          <w:rFonts w:ascii="Times New Roman" w:hAnsi="Times New Roman" w:cs="Times New Roman"/>
        </w:rPr>
        <w:t>）和公式（</w:t>
      </w:r>
      <w:r w:rsidR="003C1F32">
        <w:rPr>
          <w:rFonts w:ascii="Times New Roman" w:hAnsi="Times New Roman" w:cs="Times New Roman" w:hint="eastAsia"/>
        </w:rPr>
        <w:t>6</w:t>
      </w:r>
      <w:r w:rsidR="00673442" w:rsidRPr="005F24F9">
        <w:rPr>
          <w:rFonts w:ascii="Times New Roman" w:hAnsi="Times New Roman" w:cs="Times New Roman"/>
        </w:rPr>
        <w:t>），利用拉格朗日</w:t>
      </w:r>
      <w:r w:rsidR="00D668BA" w:rsidRPr="005F24F9">
        <w:rPr>
          <w:rFonts w:ascii="Times New Roman" w:hAnsi="Times New Roman" w:cs="Times New Roman"/>
        </w:rPr>
        <w:t>极值</w:t>
      </w:r>
      <w:r w:rsidR="00673442" w:rsidRPr="005F24F9">
        <w:rPr>
          <w:rFonts w:ascii="Times New Roman" w:hAnsi="Times New Roman" w:cs="Times New Roman"/>
        </w:rPr>
        <w:t>定理，可求得隶属度矩阵</w:t>
      </w:r>
      <w:r w:rsidR="00673442" w:rsidRPr="005F24F9">
        <w:rPr>
          <w:rFonts w:ascii="Times New Roman" w:hAnsi="Times New Roman" w:cs="Times New Roman"/>
          <w:position w:val="-14"/>
        </w:rPr>
        <w:object w:dxaOrig="380" w:dyaOrig="400">
          <v:shape id="_x0000_i1045" type="#_x0000_t75" style="width:18.7pt;height:20.15pt" o:ole="">
            <v:imagedata r:id="rId46" o:title=""/>
          </v:shape>
          <o:OLEObject Type="Embed" ProgID="Equation.DSMT4" ShapeID="_x0000_i1045" DrawAspect="Content" ObjectID="_1527359268" r:id="rId47"/>
        </w:object>
      </w:r>
      <w:r w:rsidR="00673442" w:rsidRPr="005F24F9">
        <w:rPr>
          <w:rFonts w:ascii="Times New Roman" w:hAnsi="Times New Roman" w:cs="Times New Roman"/>
        </w:rPr>
        <w:t>。</w:t>
      </w:r>
    </w:p>
    <w:p w:rsidR="00FD61EB" w:rsidRDefault="000B187C" w:rsidP="00CB116D">
      <w:pPr>
        <w:pStyle w:val="MTDisplayEquation"/>
        <w:jc w:val="center"/>
        <w:rPr>
          <w:rFonts w:ascii="Times New Roman" w:hAnsi="Times New Roman" w:cs="Times New Roman"/>
        </w:rPr>
      </w:pPr>
      <w:r w:rsidRPr="005F24F9">
        <w:rPr>
          <w:rFonts w:ascii="Times New Roman" w:hAnsi="Times New Roman" w:cs="Times New Roman"/>
        </w:rPr>
        <w:tab/>
      </w:r>
      <w:r w:rsidR="00676FD8" w:rsidRPr="005F24F9">
        <w:rPr>
          <w:rFonts w:ascii="Times New Roman" w:hAnsi="Times New Roman" w:cs="Times New Roman"/>
          <w:position w:val="-66"/>
        </w:rPr>
        <w:object w:dxaOrig="5240" w:dyaOrig="1120">
          <v:shape id="_x0000_i1046" type="#_x0000_t75" style="width:326.15pt;height:49.7pt" o:ole="">
            <v:imagedata r:id="rId48" o:title=""/>
          </v:shape>
          <o:OLEObject Type="Embed" ProgID="Equation.DSMT4" ShapeID="_x0000_i1046" DrawAspect="Content" ObjectID="_1527359269" r:id="rId49"/>
        </w:object>
      </w:r>
      <w:r w:rsidR="002028E7" w:rsidRPr="005F24F9">
        <w:rPr>
          <w:rFonts w:ascii="Times New Roman" w:hAnsi="Times New Roman" w:cs="Times New Roman"/>
        </w:rPr>
        <w:t xml:space="preserve"> </w:t>
      </w:r>
      <w:r w:rsidR="0052564A" w:rsidRPr="005F24F9">
        <w:rPr>
          <w:rFonts w:ascii="Times New Roman" w:hAnsi="Times New Roman" w:cs="Times New Roman"/>
        </w:rPr>
        <w:tab/>
      </w:r>
      <w:r w:rsidR="0052564A" w:rsidRPr="005F24F9">
        <w:rPr>
          <w:rFonts w:ascii="Times New Roman" w:hAnsi="Times New Roman" w:cs="Times New Roman"/>
        </w:rPr>
        <w:t>（</w:t>
      </w:r>
      <w:r w:rsidR="003C1F32">
        <w:rPr>
          <w:rFonts w:ascii="Times New Roman" w:hAnsi="Times New Roman" w:cs="Times New Roman" w:hint="eastAsia"/>
        </w:rPr>
        <w:t>7</w:t>
      </w:r>
      <w:r w:rsidR="0052564A" w:rsidRPr="005F24F9">
        <w:rPr>
          <w:rFonts w:ascii="Times New Roman" w:hAnsi="Times New Roman" w:cs="Times New Roman"/>
        </w:rPr>
        <w:t>）</w:t>
      </w:r>
    </w:p>
    <w:p w:rsidR="005A32DA" w:rsidRPr="00775145" w:rsidRDefault="000B2444" w:rsidP="008F1BA2">
      <w:pPr>
        <w:pStyle w:val="2"/>
        <w:spacing w:before="240" w:after="240" w:line="240" w:lineRule="auto"/>
      </w:pPr>
      <w:r w:rsidRPr="00775145">
        <w:rPr>
          <w:rFonts w:hint="eastAsia"/>
        </w:rPr>
        <w:lastRenderedPageBreak/>
        <w:t xml:space="preserve">3.3 </w:t>
      </w:r>
      <w:r w:rsidRPr="00775145">
        <w:rPr>
          <w:rFonts w:hint="eastAsia"/>
        </w:rPr>
        <w:t>改进的</w:t>
      </w:r>
      <w:r w:rsidRPr="00775145">
        <w:rPr>
          <w:rFonts w:hint="eastAsia"/>
        </w:rPr>
        <w:t>FCM</w:t>
      </w:r>
      <w:r w:rsidRPr="00775145">
        <w:rPr>
          <w:rFonts w:hint="eastAsia"/>
        </w:rPr>
        <w:t>算法</w:t>
      </w:r>
    </w:p>
    <w:p w:rsidR="00292E27" w:rsidRPr="00292E27" w:rsidRDefault="00292E27" w:rsidP="006A6BF8">
      <w:pPr>
        <w:ind w:firstLine="420"/>
      </w:pPr>
      <w:r w:rsidRPr="005F24F9">
        <w:rPr>
          <w:rFonts w:ascii="Times New Roman" w:hAnsi="Times New Roman" w:cs="Times New Roman"/>
        </w:rPr>
        <w:t>基于上述分析，改进的</w:t>
      </w:r>
      <w:r w:rsidRPr="005F24F9">
        <w:rPr>
          <w:rFonts w:ascii="Times New Roman" w:hAnsi="Times New Roman" w:cs="Times New Roman"/>
        </w:rPr>
        <w:t>FCM</w:t>
      </w:r>
      <w:r w:rsidRPr="005F24F9">
        <w:rPr>
          <w:rFonts w:ascii="Times New Roman" w:hAnsi="Times New Roman" w:cs="Times New Roman"/>
        </w:rPr>
        <w:t>算法在聚类中的实现过程如下：</w:t>
      </w:r>
    </w:p>
    <w:tbl>
      <w:tblPr>
        <w:tblStyle w:val="a7"/>
        <w:tblW w:w="0" w:type="auto"/>
        <w:tblLook w:val="04A0" w:firstRow="1" w:lastRow="0" w:firstColumn="1" w:lastColumn="0" w:noHBand="0" w:noVBand="1"/>
      </w:tblPr>
      <w:tblGrid>
        <w:gridCol w:w="8522"/>
      </w:tblGrid>
      <w:tr w:rsidR="00292E27" w:rsidRPr="005F24F9" w:rsidTr="00F909DD">
        <w:tc>
          <w:tcPr>
            <w:tcW w:w="8522" w:type="dxa"/>
          </w:tcPr>
          <w:p w:rsidR="00292E27" w:rsidRPr="005F24F9" w:rsidRDefault="00292E27" w:rsidP="00F909DD">
            <w:pPr>
              <w:rPr>
                <w:rFonts w:ascii="Times New Roman" w:hAnsi="Times New Roman" w:cs="Times New Roman"/>
              </w:rPr>
            </w:pPr>
            <w:r w:rsidRPr="005F24F9">
              <w:rPr>
                <w:rFonts w:ascii="Times New Roman" w:hAnsi="Times New Roman" w:cs="Times New Roman"/>
              </w:rPr>
              <w:t>输入：样本数据</w:t>
            </w:r>
            <m:oMath>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p>
        </w:tc>
      </w:tr>
      <w:tr w:rsidR="00292E27" w:rsidRPr="005F24F9" w:rsidTr="00F909DD">
        <w:tc>
          <w:tcPr>
            <w:tcW w:w="8522" w:type="dxa"/>
          </w:tcPr>
          <w:p w:rsidR="00292E27" w:rsidRPr="005F24F9" w:rsidRDefault="00292E27" w:rsidP="001B5733">
            <w:pPr>
              <w:rPr>
                <w:rFonts w:ascii="Times New Roman" w:hAnsi="Times New Roman" w:cs="Times New Roman"/>
              </w:rPr>
            </w:pPr>
            <w:r w:rsidRPr="005F24F9">
              <w:rPr>
                <w:rFonts w:ascii="Times New Roman" w:hAnsi="Times New Roman" w:cs="Times New Roman"/>
              </w:rPr>
              <w:t>输出：</w:t>
            </w:r>
            <w:r w:rsidR="005D4869" w:rsidRPr="005D4869">
              <w:rPr>
                <w:rFonts w:ascii="Times New Roman" w:hAnsi="Times New Roman" w:cs="Times New Roman"/>
              </w:rPr>
              <w:t>隶属度矩阵，</w:t>
            </w:r>
            <w:r w:rsidR="001B5733">
              <w:rPr>
                <w:rFonts w:ascii="Times New Roman" w:hAnsi="Times New Roman" w:cs="Times New Roman" w:hint="eastAsia"/>
              </w:rPr>
              <w:t>聚类</w:t>
            </w:r>
            <w:r>
              <w:rPr>
                <w:rFonts w:ascii="Times New Roman" w:hAnsi="Times New Roman" w:cs="Times New Roman"/>
              </w:rPr>
              <w:t>中心点坐标集合</w:t>
            </w:r>
            <m:oMath>
              <m:r>
                <m:rPr>
                  <m:sty m:val="p"/>
                </m:rPr>
                <w:rPr>
                  <w:rFonts w:ascii="Cambria Math" w:hAnsi="Cambria Math" w:cs="Times New Roman" w:hint="eastAsia"/>
                </w:rPr>
                <m:t>V</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hint="eastAsia"/>
                    </w:rPr>
                    <m:t>v</m:t>
                  </m:r>
                </m:e>
                <m:sub>
                  <m:r>
                    <w:rPr>
                      <w:rFonts w:ascii="Cambria Math" w:hAnsi="Cambria Math" w:cs="Times New Roman"/>
                    </w:rPr>
                    <m:t>n</m:t>
                  </m:r>
                </m:sub>
              </m:sSub>
              <m:r>
                <m:rPr>
                  <m:sty m:val="p"/>
                </m:rPr>
                <w:rPr>
                  <w:rFonts w:ascii="Cambria Math" w:hAnsi="Cambria Math" w:cs="Times New Roman"/>
                </w:rPr>
                <m:t>}</m:t>
              </m:r>
            </m:oMath>
            <w:r w:rsidRPr="005F24F9">
              <w:rPr>
                <w:rFonts w:ascii="Times New Roman" w:hAnsi="Times New Roman" w:cs="Times New Roman"/>
              </w:rPr>
              <w:t xml:space="preserve"> </w:t>
            </w:r>
          </w:p>
        </w:tc>
      </w:tr>
      <w:tr w:rsidR="003973B4" w:rsidRPr="005F24F9" w:rsidTr="0096791D">
        <w:trPr>
          <w:trHeight w:val="6978"/>
        </w:trPr>
        <w:tc>
          <w:tcPr>
            <w:tcW w:w="8522" w:type="dxa"/>
          </w:tcPr>
          <w:p w:rsidR="003973B4" w:rsidRPr="005F24F9" w:rsidRDefault="003973B4" w:rsidP="00F909DD">
            <w:pPr>
              <w:rPr>
                <w:rFonts w:ascii="Times New Roman" w:hAnsi="Times New Roman" w:cs="Times New Roman"/>
              </w:rPr>
            </w:pPr>
            <w:r w:rsidRPr="005F24F9">
              <w:rPr>
                <w:rFonts w:ascii="Times New Roman" w:hAnsi="Times New Roman" w:cs="Times New Roman"/>
              </w:rPr>
              <w:t>主要步骤：</w:t>
            </w:r>
          </w:p>
          <w:p w:rsidR="003973B4" w:rsidRPr="005F24F9" w:rsidRDefault="009F521B" w:rsidP="00F909DD">
            <w:pPr>
              <w:pStyle w:val="a3"/>
              <w:numPr>
                <w:ilvl w:val="0"/>
                <w:numId w:val="6"/>
              </w:numPr>
              <w:ind w:firstLineChars="0"/>
              <w:rPr>
                <w:rFonts w:ascii="Times New Roman" w:hAnsi="Times New Roman" w:cs="Times New Roman"/>
              </w:rPr>
            </w:pPr>
            <w:r w:rsidRPr="003973B4">
              <w:rPr>
                <w:rFonts w:ascii="Times New Roman" w:hAnsi="Times New Roman" w:cs="Times New Roman"/>
              </w:rPr>
              <w:t>确定阈值</w:t>
            </w:r>
            <m:oMath>
              <m:r>
                <m:rPr>
                  <m:sty m:val="p"/>
                </m:rPr>
                <w:rPr>
                  <w:rFonts w:ascii="Cambria Math" w:hAnsi="Cambria Math" w:cs="Times New Roman"/>
                </w:rPr>
                <m:t>ε</m:t>
              </m:r>
            </m:oMath>
            <w:r w:rsidRPr="003973B4">
              <w:rPr>
                <w:rFonts w:ascii="Times New Roman" w:hAnsi="Times New Roman" w:cs="Times New Roman"/>
              </w:rPr>
              <w:t>，最大迭代次数</w:t>
            </w:r>
            <m:oMath>
              <m:r>
                <m:rPr>
                  <m:sty m:val="p"/>
                </m:rPr>
                <w:rPr>
                  <w:rFonts w:ascii="Cambria Math" w:hAnsi="Cambria Math" w:cs="Times New Roman"/>
                </w:rPr>
                <m:t>Τ</m:t>
              </m:r>
            </m:oMath>
            <w:r w:rsidRPr="003973B4">
              <w:rPr>
                <w:rFonts w:ascii="Times New Roman" w:hAnsi="Times New Roman" w:cs="Times New Roman"/>
              </w:rPr>
              <w:t>，</w:t>
            </w:r>
            <w:r>
              <w:rPr>
                <w:rFonts w:ascii="Times New Roman" w:hAnsi="Times New Roman" w:cs="Times New Roman"/>
              </w:rPr>
              <w:t>中心点坐标聚合</w:t>
            </w:r>
            <m:oMath>
              <m:sSup>
                <m:sSupPr>
                  <m:ctrlPr>
                    <w:rPr>
                      <w:rFonts w:ascii="Cambria Math" w:hAnsi="Cambria Math" w:cs="Times New Roman"/>
                    </w:rPr>
                  </m:ctrlPr>
                </m:sSupPr>
                <m:e>
                  <m:r>
                    <m:rPr>
                      <m:sty m:val="p"/>
                    </m:rPr>
                    <w:rPr>
                      <w:rFonts w:ascii="Cambria Math" w:hAnsi="Cambria Math" w:cs="Times New Roman" w:hint="eastAsia"/>
                    </w:rPr>
                    <m:t>V</m:t>
                  </m:r>
                </m:e>
                <m:sup>
                  <m:r>
                    <m:rPr>
                      <m:scr m:val="script"/>
                      <m:sty m:val="p"/>
                    </m:rPr>
                    <w:rPr>
                      <w:rFonts w:ascii="Cambria Math" w:hAnsi="Cambria Math" w:cs="Times New Roman"/>
                    </w:rPr>
                    <m:t>l</m:t>
                  </m:r>
                </m:sup>
              </m:sSup>
            </m:oMath>
            <w:r>
              <w:rPr>
                <w:rFonts w:ascii="Times New Roman" w:hAnsi="Times New Roman" w:cs="Times New Roman"/>
              </w:rPr>
              <w:t>，</w:t>
            </w:r>
            <m:oMath>
              <m:r>
                <m:rPr>
                  <m:scr m:val="script"/>
                  <m:sty m:val="p"/>
                </m:rPr>
                <w:rPr>
                  <w:rFonts w:ascii="Cambria Math" w:hAnsi="Cambria Math" w:cs="Times New Roman"/>
                </w:rPr>
                <m:t>l</m:t>
              </m:r>
            </m:oMath>
            <w:r w:rsidRPr="003973B4">
              <w:rPr>
                <w:rFonts w:ascii="Times New Roman" w:hAnsi="Times New Roman" w:cs="Times New Roman"/>
              </w:rPr>
              <w:t>迭代次数，</w:t>
            </w:r>
            <m:oMath>
              <m:r>
                <m:rPr>
                  <m:scr m:val="script"/>
                  <m:sty m:val="p"/>
                </m:rPr>
                <w:rPr>
                  <w:rFonts w:ascii="Cambria Math" w:hAnsi="Cambria Math" w:cs="Times New Roman"/>
                </w:rPr>
                <m:t>l</m:t>
              </m:r>
            </m:oMath>
            <w:r w:rsidRPr="003973B4">
              <w:rPr>
                <w:rFonts w:ascii="Times New Roman" w:hAnsi="Times New Roman" w:cs="Times New Roman"/>
              </w:rPr>
              <w:t>初始为</w:t>
            </w:r>
            <w:r w:rsidR="008E1CB8">
              <w:rPr>
                <w:rFonts w:ascii="Times New Roman" w:hAnsi="Times New Roman" w:cs="Times New Roman" w:hint="eastAsia"/>
              </w:rPr>
              <w:t>0</w:t>
            </w:r>
            <w:r>
              <w:rPr>
                <w:rFonts w:ascii="Times New Roman" w:hAnsi="Times New Roman" w:cs="Times New Roman"/>
              </w:rPr>
              <w:t>。</w:t>
            </w:r>
            <w:r w:rsidR="003973B4" w:rsidRPr="005F24F9">
              <w:rPr>
                <w:rFonts w:ascii="Times New Roman" w:hAnsi="Times New Roman" w:cs="Times New Roman"/>
              </w:rPr>
              <w:t>计算样本数据间的距离，生成相异度矩阵</w:t>
            </w:r>
            <w:r w:rsidR="003973B4" w:rsidRPr="005F24F9">
              <w:rPr>
                <w:rFonts w:ascii="Times New Roman" w:hAnsi="Times New Roman" w:cs="Times New Roman"/>
              </w:rPr>
              <w:t>D</w:t>
            </w:r>
            <w:r w:rsidR="003973B4">
              <w:rPr>
                <w:rFonts w:ascii="Times New Roman" w:hAnsi="Times New Roman" w:cs="Times New Roman"/>
              </w:rPr>
              <w:t>；初始化所有样本</w:t>
            </w:r>
            <w:r w:rsidR="003973B4">
              <w:rPr>
                <w:rFonts w:ascii="Times New Roman" w:hAnsi="Times New Roman" w:cs="Times New Roman" w:hint="eastAsia"/>
              </w:rPr>
              <w:t>设</w:t>
            </w:r>
            <w:r w:rsidR="003973B4">
              <w:rPr>
                <w:rFonts w:ascii="Times New Roman" w:hAnsi="Times New Roman" w:cs="Times New Roman"/>
              </w:rPr>
              <w:t>为</w:t>
            </w:r>
            <w:r w:rsidR="003973B4">
              <w:rPr>
                <w:rFonts w:ascii="Times New Roman" w:hAnsi="Times New Roman" w:cs="Times New Roman"/>
              </w:rPr>
              <w:t>false</w:t>
            </w:r>
            <w:r w:rsidR="003973B4">
              <w:rPr>
                <w:rFonts w:ascii="Times New Roman" w:hAnsi="Times New Roman" w:cs="Times New Roman"/>
              </w:rPr>
              <w:t>，表示样本还没有被访问；</w:t>
            </w:r>
            <w:r w:rsidR="003973B4" w:rsidRPr="005F24F9">
              <w:rPr>
                <w:rFonts w:ascii="Times New Roman" w:hAnsi="Times New Roman" w:cs="Times New Roman"/>
              </w:rPr>
              <w:t>选择矩阵</w:t>
            </w:r>
            <w:r w:rsidR="003973B4" w:rsidRPr="005F24F9">
              <w:rPr>
                <w:rFonts w:ascii="Times New Roman" w:hAnsi="Times New Roman" w:cs="Times New Roman"/>
              </w:rPr>
              <w:t>D</w:t>
            </w:r>
            <w:r w:rsidR="003973B4" w:rsidRPr="005F24F9">
              <w:rPr>
                <w:rFonts w:ascii="Times New Roman" w:hAnsi="Times New Roman" w:cs="Times New Roman"/>
              </w:rPr>
              <w:t>中最大的值</w:t>
            </w:r>
            <w:r w:rsidR="003973B4">
              <w:rPr>
                <w:rFonts w:ascii="Times New Roman" w:hAnsi="Times New Roman" w:cs="Times New Roman" w:hint="eastAsia"/>
              </w:rPr>
              <w:t>MAX</w:t>
            </w:r>
            <w:r w:rsidR="003973B4" w:rsidRPr="005F24F9">
              <w:rPr>
                <w:rFonts w:ascii="Times New Roman" w:hAnsi="Times New Roman" w:cs="Times New Roman"/>
              </w:rPr>
              <w:t>；</w:t>
            </w:r>
          </w:p>
          <w:p w:rsidR="003973B4" w:rsidRPr="005F24F9" w:rsidRDefault="003973B4" w:rsidP="00F909DD">
            <w:pPr>
              <w:pStyle w:val="a3"/>
              <w:numPr>
                <w:ilvl w:val="0"/>
                <w:numId w:val="6"/>
              </w:numPr>
              <w:ind w:firstLineChars="0"/>
              <w:rPr>
                <w:rFonts w:ascii="Times New Roman" w:hAnsi="Times New Roman" w:cs="Times New Roman"/>
              </w:rPr>
            </w:pPr>
            <w:r>
              <w:rPr>
                <w:rFonts w:ascii="Times New Roman" w:hAnsi="Times New Roman" w:cs="Times New Roman"/>
              </w:rPr>
              <w:t>表示样本点未访问</w:t>
            </w:r>
            <w:r>
              <w:rPr>
                <w:rFonts w:ascii="Times New Roman" w:hAnsi="Times New Roman" w:cs="Times New Roman" w:hint="eastAsia"/>
              </w:rPr>
              <w:t>。</w:t>
            </w:r>
            <w:r w:rsidRPr="005F24F9">
              <w:rPr>
                <w:rFonts w:ascii="Times New Roman" w:hAnsi="Times New Roman" w:cs="Times New Roman"/>
              </w:rPr>
              <w:t>计算当前所有样本的平均密度</w:t>
            </w:r>
            <m:oMath>
              <m:acc>
                <m:accPr>
                  <m:chr m:val="̅"/>
                  <m:ctrlPr>
                    <w:rPr>
                      <w:rFonts w:ascii="Cambria Math" w:hAnsi="Cambria Math" w:cs="Times New Roman"/>
                    </w:rPr>
                  </m:ctrlPr>
                </m:accPr>
                <m:e>
                  <m:r>
                    <w:rPr>
                      <w:rFonts w:ascii="Cambria Math" w:hAnsi="Cambria Math" w:cs="Times New Roman"/>
                    </w:rPr>
                    <m:t>ρ</m:t>
                  </m:r>
                </m:e>
              </m:acc>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R</m:t>
                  </m:r>
                </m:num>
                <m:den>
                  <m:sSup>
                    <m:sSupPr>
                      <m:ctrlPr>
                        <w:rPr>
                          <w:rFonts w:ascii="Cambria Math" w:hAnsi="Cambria Math" w:cs="Times New Roman"/>
                          <w:i/>
                        </w:rPr>
                      </m:ctrlPr>
                    </m:sSupPr>
                    <m:e>
                      <m:r>
                        <w:rPr>
                          <w:rFonts w:ascii="Cambria Math" w:hAnsi="Cambria Math" w:cs="Times New Roman"/>
                        </w:rPr>
                        <m:t>π(max/2)</m:t>
                      </m:r>
                    </m:e>
                    <m:sup>
                      <m:r>
                        <w:rPr>
                          <w:rFonts w:ascii="Cambria Math" w:hAnsi="Cambria Math" w:cs="Times New Roman"/>
                        </w:rPr>
                        <m:t>2</m:t>
                      </m:r>
                    </m:sup>
                  </m:sSup>
                </m:den>
              </m:f>
            </m:oMath>
            <w:r w:rsidRPr="005F24F9">
              <w:rPr>
                <w:rFonts w:ascii="Times New Roman" w:hAnsi="Times New Roman" w:cs="Times New Roman"/>
              </w:rPr>
              <w:t>，</w:t>
            </w:r>
            <w:r w:rsidRPr="005F24F9">
              <w:rPr>
                <w:rFonts w:ascii="Times New Roman" w:hAnsi="Times New Roman" w:cs="Times New Roman"/>
              </w:rPr>
              <w:t>R</w:t>
            </w:r>
            <w:r w:rsidRPr="005F24F9">
              <w:rPr>
                <w:rFonts w:ascii="Times New Roman" w:hAnsi="Times New Roman" w:cs="Times New Roman"/>
              </w:rPr>
              <w:t>表示样本个数；选择初始半径为</w:t>
            </w:r>
            <m:oMath>
              <m:r>
                <m:rPr>
                  <m:sty m:val="p"/>
                </m:rPr>
                <w:rPr>
                  <w:rFonts w:ascii="Cambria Math" w:hAnsi="Cambria Math" w:cs="Times New Roman"/>
                </w:rPr>
                <m:t>r=</m:t>
              </m:r>
              <m:f>
                <m:fPr>
                  <m:type m:val="lin"/>
                  <m:ctrlPr>
                    <w:rPr>
                      <w:rFonts w:ascii="Cambria Math" w:hAnsi="Cambria Math" w:cs="Times New Roman"/>
                    </w:rPr>
                  </m:ctrlPr>
                </m:fPr>
                <m:num>
                  <m:r>
                    <w:rPr>
                      <w:rFonts w:ascii="Cambria Math" w:hAnsi="Cambria Math" w:cs="Times New Roman"/>
                    </w:rPr>
                    <m:t>MAX</m:t>
                  </m:r>
                </m:num>
                <m:den>
                  <m:r>
                    <w:rPr>
                      <w:rFonts w:ascii="Cambria Math" w:hAnsi="Cambria Math" w:cs="Times New Roman"/>
                    </w:rPr>
                    <m:t>N</m:t>
                  </m:r>
                </m:den>
              </m:f>
            </m:oMath>
            <w:r w:rsidRPr="005F24F9">
              <w:rPr>
                <w:rFonts w:ascii="Times New Roman" w:hAnsi="Times New Roman" w:cs="Times New Roman"/>
              </w:rPr>
              <w:t>，</w:t>
            </w:r>
            <w:r w:rsidRPr="005F24F9">
              <w:rPr>
                <w:rFonts w:ascii="Times New Roman" w:hAnsi="Times New Roman" w:cs="Times New Roman"/>
              </w:rPr>
              <w:t>N</w:t>
            </w:r>
            <w:r w:rsidRPr="005F24F9">
              <w:rPr>
                <w:rFonts w:ascii="Times New Roman" w:hAnsi="Times New Roman" w:cs="Times New Roman"/>
              </w:rPr>
              <w:t>为常数；</w:t>
            </w:r>
          </w:p>
          <w:p w:rsidR="003973B4" w:rsidRPr="005F24F9" w:rsidRDefault="003973B4" w:rsidP="00F909DD">
            <w:pPr>
              <w:pStyle w:val="a3"/>
              <w:numPr>
                <w:ilvl w:val="0"/>
                <w:numId w:val="6"/>
              </w:numPr>
              <w:ind w:firstLineChars="0"/>
              <w:rPr>
                <w:rFonts w:ascii="Times New Roman" w:hAnsi="Times New Roman" w:cs="Times New Roman"/>
              </w:rPr>
            </w:pPr>
            <w:r w:rsidRPr="005F24F9">
              <w:rPr>
                <w:rFonts w:ascii="Times New Roman" w:hAnsi="Times New Roman" w:cs="Times New Roman"/>
              </w:rPr>
              <w:t>选择</w:t>
            </w:r>
            <w:r w:rsidRPr="005F24F9">
              <w:rPr>
                <w:rFonts w:ascii="Times New Roman" w:hAnsi="Times New Roman" w:cs="Times New Roman"/>
              </w:rPr>
              <w:t>D</w:t>
            </w:r>
            <w:r w:rsidRPr="005F24F9">
              <w:rPr>
                <w:rFonts w:ascii="Times New Roman" w:hAnsi="Times New Roman" w:cs="Times New Roman"/>
              </w:rPr>
              <w:t>中最小的数值</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ij</m:t>
                  </m:r>
                </m:sub>
              </m:sSub>
            </m:oMath>
            <w:r w:rsidRPr="005F24F9">
              <w:rPr>
                <w:rFonts w:ascii="Times New Roman" w:hAnsi="Times New Roman" w:cs="Times New Roman"/>
              </w:rPr>
              <w:t>，并把样本</w:t>
            </w:r>
            <w:proofErr w:type="spellStart"/>
            <w:r w:rsidRPr="005F24F9">
              <w:rPr>
                <w:rFonts w:ascii="Times New Roman" w:hAnsi="Times New Roman" w:cs="Times New Roman"/>
              </w:rPr>
              <w:t>i</w:t>
            </w:r>
            <w:proofErr w:type="spellEnd"/>
            <w:r w:rsidRPr="005F24F9">
              <w:rPr>
                <w:rFonts w:ascii="Times New Roman" w:hAnsi="Times New Roman" w:cs="Times New Roman"/>
              </w:rPr>
              <w:t>和</w:t>
            </w:r>
            <w:r w:rsidRPr="005F24F9">
              <w:rPr>
                <w:rFonts w:ascii="Times New Roman" w:hAnsi="Times New Roman" w:cs="Times New Roman"/>
              </w:rPr>
              <w:t>j</w:t>
            </w:r>
            <w:r w:rsidRPr="005F24F9">
              <w:rPr>
                <w:rFonts w:ascii="Times New Roman" w:hAnsi="Times New Roman" w:cs="Times New Roman"/>
              </w:rPr>
              <w:t>的均值作为中心点</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oMath>
            <w:r w:rsidRPr="005F24F9">
              <w:rPr>
                <w:rFonts w:ascii="Times New Roman" w:hAnsi="Times New Roman" w:cs="Times New Roman"/>
              </w:rPr>
              <w:t>；</w:t>
            </w:r>
          </w:p>
          <w:p w:rsidR="003973B4" w:rsidRPr="005F24F9" w:rsidRDefault="003973B4" w:rsidP="00F909DD">
            <w:pPr>
              <w:pStyle w:val="a3"/>
              <w:numPr>
                <w:ilvl w:val="0"/>
                <w:numId w:val="6"/>
              </w:numPr>
              <w:ind w:firstLineChars="0"/>
              <w:rPr>
                <w:rFonts w:ascii="Times New Roman" w:hAnsi="Times New Roman" w:cs="Times New Roman"/>
              </w:rPr>
            </w:pPr>
            <w:r w:rsidRPr="005F24F9">
              <w:rPr>
                <w:rFonts w:ascii="Times New Roman" w:hAnsi="Times New Roman" w:cs="Times New Roman"/>
              </w:rPr>
              <w:t>计算增加空间的平均密度</w:t>
            </w:r>
            <w:r w:rsidRPr="005F24F9">
              <w:rPr>
                <w:rFonts w:ascii="Times New Roman" w:hAnsi="Times New Roman" w:cs="Times New Roman"/>
                <w:position w:val="-10"/>
              </w:rPr>
              <w:object w:dxaOrig="279" w:dyaOrig="320">
                <v:shape id="_x0000_i1047" type="#_x0000_t75" style="width:13.7pt;height:15.85pt" o:ole="">
                  <v:imagedata r:id="rId50" o:title=""/>
                </v:shape>
                <o:OLEObject Type="Embed" ProgID="Equation.DSMT4" ShapeID="_x0000_i1047" DrawAspect="Content" ObjectID="_1527359270" r:id="rId51"/>
              </w:object>
            </w:r>
            <w:r w:rsidRPr="005F24F9">
              <w:rPr>
                <w:rFonts w:ascii="Times New Roman" w:hAnsi="Times New Roman" w:cs="Times New Roman"/>
              </w:rPr>
              <w:t>，如果</w:t>
            </w:r>
            <w:r w:rsidRPr="005F24F9">
              <w:rPr>
                <w:rFonts w:ascii="Times New Roman" w:hAnsi="Times New Roman" w:cs="Times New Roman"/>
                <w:position w:val="-10"/>
              </w:rPr>
              <w:object w:dxaOrig="279" w:dyaOrig="320">
                <v:shape id="_x0000_i1048" type="#_x0000_t75" style="width:13.7pt;height:15.85pt" o:ole="">
                  <v:imagedata r:id="rId50" o:title=""/>
                </v:shape>
                <o:OLEObject Type="Embed" ProgID="Equation.DSMT4" ShapeID="_x0000_i1048" DrawAspect="Content" ObjectID="_1527359271" r:id="rId52"/>
              </w:object>
            </w:r>
            <w:r w:rsidRPr="005F24F9">
              <w:rPr>
                <w:rFonts w:ascii="Times New Roman" w:hAnsi="Times New Roman" w:cs="Times New Roman"/>
              </w:rPr>
              <w:t>&lt;</w:t>
            </w:r>
            <m:oMath>
              <m:acc>
                <m:accPr>
                  <m:chr m:val="̅"/>
                  <m:ctrlPr>
                    <w:rPr>
                      <w:rFonts w:ascii="Cambria Math" w:hAnsi="Cambria Math" w:cs="Times New Roman"/>
                    </w:rPr>
                  </m:ctrlPr>
                </m:accPr>
                <m:e>
                  <m:r>
                    <w:rPr>
                      <w:rFonts w:ascii="Cambria Math" w:hAnsi="Cambria Math" w:cs="Times New Roman"/>
                    </w:rPr>
                    <m:t>ρ</m:t>
                  </m:r>
                </m:e>
              </m:acc>
            </m:oMath>
            <w:r w:rsidRPr="005F24F9">
              <w:rPr>
                <w:rFonts w:ascii="Times New Roman" w:hAnsi="Times New Roman" w:cs="Times New Roman"/>
              </w:rPr>
              <w:t>，输出中心点坐标</w:t>
            </w:r>
            <w:r>
              <w:rPr>
                <w:rFonts w:ascii="Times New Roman" w:hAnsi="Times New Roman" w:cs="Times New Roman"/>
              </w:rPr>
              <w:t>，</w:t>
            </w:r>
            <w:r w:rsidRPr="005F24F9">
              <w:rPr>
                <w:rFonts w:ascii="Times New Roman" w:hAnsi="Times New Roman" w:cs="Times New Roman"/>
              </w:rPr>
              <w:t>并把半径内的点设置为</w:t>
            </w:r>
            <w:r w:rsidRPr="005F24F9">
              <w:rPr>
                <w:rFonts w:ascii="Times New Roman" w:hAnsi="Times New Roman" w:cs="Times New Roman"/>
              </w:rPr>
              <w:t>true</w:t>
            </w:r>
            <w:r>
              <w:rPr>
                <w:rFonts w:ascii="Times New Roman" w:hAnsi="Times New Roman" w:cs="Times New Roman"/>
              </w:rPr>
              <w:t>表示已访问。如果所有的点都被设</w:t>
            </w:r>
            <w:r>
              <w:rPr>
                <w:rFonts w:ascii="Times New Roman" w:hAnsi="Times New Roman" w:cs="Times New Roman" w:hint="eastAsia"/>
              </w:rPr>
              <w:t>为</w:t>
            </w:r>
            <w:r w:rsidRPr="005F24F9">
              <w:rPr>
                <w:rFonts w:ascii="Times New Roman" w:hAnsi="Times New Roman" w:cs="Times New Roman"/>
              </w:rPr>
              <w:t>true</w:t>
            </w:r>
            <w:r>
              <w:rPr>
                <w:rFonts w:ascii="Times New Roman" w:hAnsi="Times New Roman" w:cs="Times New Roman" w:hint="eastAsia"/>
              </w:rPr>
              <w:t>，则执行</w:t>
            </w:r>
            <w:r>
              <w:rPr>
                <w:rFonts w:ascii="Times New Roman" w:hAnsi="Times New Roman" w:cs="Times New Roman" w:hint="eastAsia"/>
              </w:rPr>
              <w:t>5</w:t>
            </w:r>
            <w:r>
              <w:rPr>
                <w:rFonts w:ascii="Times New Roman" w:hAnsi="Times New Roman" w:cs="Times New Roman" w:hint="eastAsia"/>
              </w:rPr>
              <w:t>），否则</w:t>
            </w:r>
            <w:r w:rsidR="00B23F13">
              <w:rPr>
                <w:rFonts w:ascii="Times New Roman" w:hAnsi="Times New Roman" w:cs="Times New Roman"/>
              </w:rPr>
              <w:t>返回到</w:t>
            </w:r>
            <w:r w:rsidRPr="005F24F9">
              <w:rPr>
                <w:rFonts w:ascii="Times New Roman" w:hAnsi="Times New Roman" w:cs="Times New Roman"/>
              </w:rPr>
              <w:t>3</w:t>
            </w:r>
            <w:r w:rsidRPr="005F24F9">
              <w:rPr>
                <w:rFonts w:ascii="Times New Roman" w:hAnsi="Times New Roman" w:cs="Times New Roman"/>
              </w:rPr>
              <w:t>）；如果</w:t>
            </w:r>
            <w:r w:rsidRPr="005F24F9">
              <w:rPr>
                <w:rFonts w:ascii="Times New Roman" w:hAnsi="Times New Roman" w:cs="Times New Roman"/>
                <w:position w:val="-10"/>
              </w:rPr>
              <w:object w:dxaOrig="279" w:dyaOrig="320">
                <v:shape id="_x0000_i1049" type="#_x0000_t75" style="width:13.7pt;height:15.85pt" o:ole="">
                  <v:imagedata r:id="rId50" o:title=""/>
                </v:shape>
                <o:OLEObject Type="Embed" ProgID="Equation.DSMT4" ShapeID="_x0000_i1049" DrawAspect="Content" ObjectID="_1527359272" r:id="rId53"/>
              </w:object>
            </w:r>
            <w:r w:rsidRPr="005F24F9">
              <w:rPr>
                <w:rFonts w:ascii="Times New Roman" w:hAnsi="Times New Roman" w:cs="Times New Roman"/>
              </w:rPr>
              <w:t>&gt;=</w:t>
            </w:r>
            <m:oMath>
              <m:acc>
                <m:accPr>
                  <m:chr m:val="̅"/>
                  <m:ctrlPr>
                    <w:rPr>
                      <w:rFonts w:ascii="Cambria Math" w:hAnsi="Cambria Math" w:cs="Times New Roman"/>
                    </w:rPr>
                  </m:ctrlPr>
                </m:accPr>
                <m:e>
                  <m:r>
                    <w:rPr>
                      <w:rFonts w:ascii="Cambria Math" w:hAnsi="Cambria Math" w:cs="Times New Roman"/>
                    </w:rPr>
                    <m:t>ρ</m:t>
                  </m:r>
                </m:e>
              </m:acc>
            </m:oMath>
            <w:r w:rsidRPr="005F24F9">
              <w:rPr>
                <w:rFonts w:ascii="Times New Roman" w:hAnsi="Times New Roman" w:cs="Times New Roman"/>
              </w:rPr>
              <w:t>，半径增加一个</w:t>
            </w:r>
            <w:r w:rsidRPr="005F24F9">
              <w:rPr>
                <w:rFonts w:ascii="Times New Roman" w:hAnsi="Times New Roman" w:cs="Times New Roman"/>
              </w:rPr>
              <w:t>r</w:t>
            </w:r>
            <w:r w:rsidRPr="005F24F9">
              <w:rPr>
                <w:rFonts w:ascii="Times New Roman" w:hAnsi="Times New Roman" w:cs="Times New Roman"/>
              </w:rPr>
              <w:t>，计算新增加的点</w:t>
            </w:r>
            <w:r w:rsidRPr="005F24F9">
              <w:rPr>
                <w:rFonts w:ascii="Times New Roman" w:hAnsi="Times New Roman" w:cs="Times New Roman"/>
              </w:rPr>
              <w:t>v</w:t>
            </w:r>
            <w:r w:rsidRPr="005F24F9">
              <w:rPr>
                <w:rFonts w:ascii="Times New Roman" w:hAnsi="Times New Roman" w:cs="Times New Roman"/>
              </w:rPr>
              <w:t>和</w:t>
            </w:r>
            <w:r>
              <w:rPr>
                <w:rFonts w:ascii="Times New Roman" w:hAnsi="Times New Roman" w:cs="Times New Roman" w:hint="eastAsia"/>
              </w:rPr>
              <w:t>该</w:t>
            </w:r>
            <w:r w:rsidRPr="005F24F9">
              <w:rPr>
                <w:rFonts w:ascii="Times New Roman" w:hAnsi="Times New Roman" w:cs="Times New Roman"/>
              </w:rPr>
              <w:t>中心点距离</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kv</m:t>
                  </m:r>
                </m:sub>
              </m:sSub>
            </m:oMath>
            <w:r w:rsidRPr="005F24F9">
              <w:rPr>
                <w:rFonts w:ascii="Times New Roman" w:hAnsi="Times New Roman" w:cs="Times New Roman"/>
              </w:rPr>
              <w:t>，如果</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kv</m:t>
                  </m:r>
                </m:sub>
              </m:sSub>
              <m:r>
                <m:rPr>
                  <m:sty m:val="p"/>
                </m:rPr>
                <w:rPr>
                  <w:rFonts w:ascii="Cambria Math" w:hAnsi="Cambria Math" w:cs="Times New Roman"/>
                </w:rPr>
                <m:t>&gt;2</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cv</m:t>
                  </m:r>
                </m:sub>
              </m:sSub>
            </m:oMath>
            <w:r w:rsidRPr="005F24F9">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cv</m:t>
                  </m:r>
                </m:sub>
              </m:sSub>
            </m:oMath>
            <w:r>
              <w:rPr>
                <w:rFonts w:ascii="Times New Roman" w:hAnsi="Times New Roman" w:cs="Times New Roman" w:hint="eastAsia"/>
              </w:rPr>
              <w:t>表示点</w:t>
            </w:r>
            <w:r>
              <w:rPr>
                <w:rFonts w:ascii="Times New Roman" w:hAnsi="Times New Roman" w:cs="Times New Roman" w:hint="eastAsia"/>
              </w:rPr>
              <w:t>v</w:t>
            </w:r>
            <w:r>
              <w:rPr>
                <w:rFonts w:ascii="Times New Roman" w:hAnsi="Times New Roman" w:cs="Times New Roman" w:hint="eastAsia"/>
              </w:rPr>
              <w:t>到其他中心点坐标距离的最小值，并把点设为</w:t>
            </w:r>
            <w:r>
              <w:rPr>
                <w:rFonts w:ascii="Times New Roman" w:hAnsi="Times New Roman" w:cs="Times New Roman" w:hint="eastAsia"/>
              </w:rPr>
              <w:t>true</w:t>
            </w:r>
            <w:r>
              <w:rPr>
                <w:rFonts w:ascii="Times New Roman" w:hAnsi="Times New Roman" w:cs="Times New Roman" w:hint="eastAsia"/>
              </w:rPr>
              <w:t>，</w:t>
            </w:r>
            <w:r>
              <w:rPr>
                <w:rFonts w:ascii="Times New Roman" w:hAnsi="Times New Roman" w:cs="Times New Roman"/>
              </w:rPr>
              <w:t>如果所有的点都被设</w:t>
            </w:r>
            <w:r>
              <w:rPr>
                <w:rFonts w:ascii="Times New Roman" w:hAnsi="Times New Roman" w:cs="Times New Roman" w:hint="eastAsia"/>
              </w:rPr>
              <w:t>为</w:t>
            </w:r>
            <w:r w:rsidRPr="005F24F9">
              <w:rPr>
                <w:rFonts w:ascii="Times New Roman" w:hAnsi="Times New Roman" w:cs="Times New Roman"/>
              </w:rPr>
              <w:t>true</w:t>
            </w:r>
            <w:r>
              <w:rPr>
                <w:rFonts w:ascii="Times New Roman" w:hAnsi="Times New Roman" w:cs="Times New Roman" w:hint="eastAsia"/>
              </w:rPr>
              <w:t>，则</w:t>
            </w:r>
            <w:r w:rsidR="00B23F13">
              <w:rPr>
                <w:rFonts w:ascii="Times New Roman" w:hAnsi="Times New Roman" w:cs="Times New Roman" w:hint="eastAsia"/>
              </w:rPr>
              <w:t>执行</w:t>
            </w:r>
            <w:r>
              <w:rPr>
                <w:rFonts w:ascii="Times New Roman" w:hAnsi="Times New Roman" w:cs="Times New Roman" w:hint="eastAsia"/>
              </w:rPr>
              <w:t>5</w:t>
            </w:r>
            <w:r>
              <w:rPr>
                <w:rFonts w:ascii="Times New Roman" w:hAnsi="Times New Roman" w:cs="Times New Roman" w:hint="eastAsia"/>
              </w:rPr>
              <w:t>），否则</w:t>
            </w:r>
            <w:r w:rsidR="00B23F13">
              <w:rPr>
                <w:rFonts w:ascii="Times New Roman" w:hAnsi="Times New Roman" w:cs="Times New Roman"/>
              </w:rPr>
              <w:t>返回</w:t>
            </w:r>
            <w:r w:rsidRPr="005F24F9">
              <w:rPr>
                <w:rFonts w:ascii="Times New Roman" w:hAnsi="Times New Roman" w:cs="Times New Roman"/>
              </w:rPr>
              <w:t>3</w:t>
            </w:r>
            <w:r w:rsidRPr="005F24F9">
              <w:rPr>
                <w:rFonts w:ascii="Times New Roman" w:hAnsi="Times New Roman" w:cs="Times New Roman"/>
              </w:rPr>
              <w:t>）；</w:t>
            </w:r>
            <w:r>
              <w:rPr>
                <w:rFonts w:ascii="Times New Roman" w:hAnsi="Times New Roman" w:cs="Times New Roman"/>
              </w:rPr>
              <w:t>如果</w:t>
            </w:r>
            <w:r w:rsidRPr="005F24F9">
              <w:rPr>
                <w:rFonts w:ascii="Times New Roman" w:hAnsi="Times New Roman" w:cs="Times New Roman"/>
                <w:position w:val="-10"/>
              </w:rPr>
              <w:object w:dxaOrig="279" w:dyaOrig="320">
                <v:shape id="_x0000_i1050" type="#_x0000_t75" style="width:13.7pt;height:15.85pt" o:ole="">
                  <v:imagedata r:id="rId50" o:title=""/>
                </v:shape>
                <o:OLEObject Type="Embed" ProgID="Equation.DSMT4" ShapeID="_x0000_i1050" DrawAspect="Content" ObjectID="_1527359273" r:id="rId54"/>
              </w:object>
            </w:r>
            <w:r>
              <w:rPr>
                <w:rFonts w:ascii="Times New Roman" w:hAnsi="Times New Roman" w:cs="Times New Roman" w:hint="eastAsia"/>
              </w:rPr>
              <w:t>&lt;</w:t>
            </w:r>
            <m:oMath>
              <m:acc>
                <m:accPr>
                  <m:chr m:val="̅"/>
                  <m:ctrlPr>
                    <w:rPr>
                      <w:rFonts w:ascii="Cambria Math" w:hAnsi="Cambria Math" w:cs="Times New Roman"/>
                    </w:rPr>
                  </m:ctrlPr>
                </m:accPr>
                <m:e>
                  <m:r>
                    <w:rPr>
                      <w:rFonts w:ascii="Cambria Math" w:hAnsi="Cambria Math" w:cs="Times New Roman"/>
                    </w:rPr>
                    <m:t>ρ</m:t>
                  </m:r>
                </m:e>
              </m:acc>
            </m:oMath>
            <w:r w:rsidR="00B23F13">
              <w:rPr>
                <w:rFonts w:ascii="Times New Roman" w:hAnsi="Times New Roman" w:cs="Times New Roman"/>
              </w:rPr>
              <w:t>，返回到</w:t>
            </w:r>
            <w:r w:rsidRPr="005F24F9">
              <w:rPr>
                <w:rFonts w:ascii="Times New Roman" w:hAnsi="Times New Roman" w:cs="Times New Roman"/>
              </w:rPr>
              <w:t>4</w:t>
            </w:r>
            <w:r w:rsidRPr="005F24F9">
              <w:rPr>
                <w:rFonts w:ascii="Times New Roman" w:hAnsi="Times New Roman" w:cs="Times New Roman"/>
              </w:rPr>
              <w:t>）；</w:t>
            </w:r>
          </w:p>
          <w:p w:rsidR="00E773BC" w:rsidRDefault="008F1BA2" w:rsidP="0033749A">
            <w:pPr>
              <w:pStyle w:val="a3"/>
              <w:numPr>
                <w:ilvl w:val="0"/>
                <w:numId w:val="6"/>
              </w:numPr>
              <w:ind w:firstLineChars="0"/>
              <w:rPr>
                <w:rFonts w:ascii="Times New Roman" w:hAnsi="Times New Roman" w:cs="Times New Roman" w:hint="eastAsia"/>
              </w:rPr>
            </w:pPr>
            <w:r>
              <w:rPr>
                <w:rFonts w:ascii="Times New Roman" w:hAnsi="Times New Roman" w:cs="Times New Roman"/>
              </w:rPr>
              <w:t>把</w:t>
            </w:r>
            <w:r w:rsidR="003973B4" w:rsidRPr="003973B4">
              <w:rPr>
                <w:rFonts w:ascii="Times New Roman" w:hAnsi="Times New Roman" w:cs="Times New Roman" w:hint="eastAsia"/>
              </w:rPr>
              <w:t>初始</w:t>
            </w:r>
            <w:r w:rsidR="003973B4" w:rsidRPr="003973B4">
              <w:rPr>
                <w:rFonts w:ascii="Times New Roman" w:hAnsi="Times New Roman" w:cs="Times New Roman"/>
              </w:rPr>
              <w:t>中心点坐标集合</w:t>
            </w:r>
            <w:r>
              <w:rPr>
                <w:rFonts w:ascii="Times New Roman" w:hAnsi="Times New Roman" w:cs="Times New Roman"/>
              </w:rPr>
              <w:t>赋给</w:t>
            </w:r>
            <m:oMath>
              <m:sSup>
                <m:sSupPr>
                  <m:ctrlPr>
                    <w:rPr>
                      <w:rFonts w:ascii="Cambria Math" w:hAnsi="Cambria Math" w:cs="Times New Roman"/>
                    </w:rPr>
                  </m:ctrlPr>
                </m:sSupPr>
                <m:e>
                  <m:r>
                    <m:rPr>
                      <m:sty m:val="p"/>
                    </m:rPr>
                    <w:rPr>
                      <w:rFonts w:ascii="Cambria Math" w:hAnsi="Cambria Math" w:cs="Times New Roman" w:hint="eastAsia"/>
                    </w:rPr>
                    <m:t>V</m:t>
                  </m:r>
                </m:e>
                <m:sup>
                  <m:r>
                    <m:rPr>
                      <m:scr m:val="script"/>
                      <m:sty m:val="p"/>
                    </m:rPr>
                    <w:rPr>
                      <w:rFonts w:ascii="Cambria Math" w:hAnsi="Cambria Math" w:cs="Times New Roman"/>
                    </w:rPr>
                    <m:t>l</m:t>
                  </m:r>
                </m:sup>
              </m:sSup>
            </m:oMath>
            <w:r w:rsidR="00251161">
              <w:rPr>
                <w:rFonts w:ascii="Times New Roman" w:hAnsi="Times New Roman" w:cs="Times New Roman"/>
              </w:rPr>
              <w:t>，</w:t>
            </w:r>
            <m:oMath>
              <m:r>
                <m:rPr>
                  <m:scr m:val="script"/>
                  <m:sty m:val="p"/>
                </m:rPr>
                <w:rPr>
                  <w:rFonts w:ascii="Cambria Math" w:hAnsi="Cambria Math" w:cs="Times New Roman"/>
                </w:rPr>
                <m:t>l</m:t>
              </m:r>
            </m:oMath>
            <w:r w:rsidR="00251161">
              <w:rPr>
                <w:rFonts w:ascii="Times New Roman" w:hAnsi="Times New Roman" w:cs="Times New Roman"/>
              </w:rPr>
              <w:t>=</w:t>
            </w:r>
            <w:r w:rsidR="00251161">
              <w:rPr>
                <w:rFonts w:ascii="Times New Roman" w:hAnsi="Times New Roman" w:cs="Times New Roman" w:hint="eastAsia"/>
              </w:rPr>
              <w:t>0</w:t>
            </w:r>
            <w:r w:rsidR="00E773BC">
              <w:rPr>
                <w:rFonts w:ascii="Times New Roman" w:hAnsi="Times New Roman" w:cs="Times New Roman" w:hint="eastAsia"/>
              </w:rPr>
              <w:t>；</w:t>
            </w:r>
          </w:p>
          <w:p w:rsidR="0018384E" w:rsidRPr="0033749A" w:rsidRDefault="003973B4" w:rsidP="0033749A">
            <w:pPr>
              <w:pStyle w:val="a3"/>
              <w:numPr>
                <w:ilvl w:val="0"/>
                <w:numId w:val="6"/>
              </w:numPr>
              <w:ind w:firstLineChars="0"/>
              <w:rPr>
                <w:rFonts w:ascii="Times New Roman" w:hAnsi="Times New Roman" w:cs="Times New Roman"/>
              </w:rPr>
            </w:pPr>
            <w:r w:rsidRPr="0033749A">
              <w:rPr>
                <w:rFonts w:ascii="Times New Roman" w:hAnsi="Times New Roman" w:cs="Times New Roman"/>
              </w:rPr>
              <w:t>计算样本局部密度矩阵</w:t>
            </w:r>
            <m:oMath>
              <m:sSup>
                <m:sSupPr>
                  <m:ctrlPr>
                    <w:rPr>
                      <w:rFonts w:ascii="Cambria Math" w:hAnsi="Cambria Math" w:cs="Times New Roman"/>
                    </w:rPr>
                  </m:ctrlPr>
                </m:sSupPr>
                <m:e>
                  <m:r>
                    <w:rPr>
                      <w:rFonts w:ascii="Cambria Math" w:hAnsi="Cambria Math" w:cs="Times New Roman"/>
                    </w:rPr>
                    <m:t>ρ</m:t>
                  </m:r>
                </m:e>
                <m:sup>
                  <m:r>
                    <m:rPr>
                      <m:scr m:val="script"/>
                      <m:sty m:val="p"/>
                    </m:rPr>
                    <w:rPr>
                      <w:rFonts w:ascii="Cambria Math" w:hAnsi="Cambria Math" w:cs="Times New Roman"/>
                    </w:rPr>
                    <m:t>l</m:t>
                  </m:r>
                </m:sup>
              </m:sSup>
            </m:oMath>
            <w:r w:rsidR="00E62E9B" w:rsidRPr="0033749A">
              <w:rPr>
                <w:rFonts w:ascii="Times New Roman" w:hAnsi="Times New Roman" w:cs="Times New Roman"/>
              </w:rPr>
              <w:t>，</w:t>
            </w:r>
            <w:r w:rsidRPr="0033749A">
              <w:rPr>
                <w:rFonts w:ascii="Times New Roman" w:hAnsi="Times New Roman" w:cs="Times New Roman"/>
              </w:rPr>
              <w:t>把</w:t>
            </w:r>
            <m:oMath>
              <m:sSup>
                <m:sSupPr>
                  <m:ctrlPr>
                    <w:rPr>
                      <w:rFonts w:ascii="Cambria Math" w:hAnsi="Cambria Math" w:cs="Times New Roman"/>
                    </w:rPr>
                  </m:ctrlPr>
                </m:sSupPr>
                <m:e>
                  <m:r>
                    <m:rPr>
                      <m:sty m:val="p"/>
                    </m:rPr>
                    <w:rPr>
                      <w:rFonts w:ascii="Cambria Math" w:hAnsi="Cambria Math" w:cs="Times New Roman" w:hint="eastAsia"/>
                    </w:rPr>
                    <m:t>V</m:t>
                  </m:r>
                </m:e>
                <m:sup>
                  <m:r>
                    <m:rPr>
                      <m:scr m:val="script"/>
                      <m:sty m:val="p"/>
                    </m:rPr>
                    <w:rPr>
                      <w:rFonts w:ascii="Cambria Math" w:hAnsi="Cambria Math" w:cs="Times New Roman"/>
                    </w:rPr>
                    <m:t>l</m:t>
                  </m:r>
                </m:sup>
              </m:sSup>
            </m:oMath>
            <w:r w:rsidRPr="0033749A">
              <w:rPr>
                <w:rFonts w:ascii="Times New Roman" w:hAnsi="Times New Roman" w:cs="Times New Roman"/>
              </w:rPr>
              <w:t>和</w:t>
            </w:r>
            <m:oMath>
              <m:sSup>
                <m:sSupPr>
                  <m:ctrlPr>
                    <w:rPr>
                      <w:rFonts w:ascii="Cambria Math" w:hAnsi="Cambria Math" w:cs="Times New Roman"/>
                    </w:rPr>
                  </m:ctrlPr>
                </m:sSupPr>
                <m:e>
                  <m:r>
                    <w:rPr>
                      <w:rFonts w:ascii="Cambria Math" w:hAnsi="Cambria Math" w:cs="Times New Roman"/>
                    </w:rPr>
                    <m:t>ρ</m:t>
                  </m:r>
                </m:e>
                <m:sup>
                  <m:r>
                    <m:rPr>
                      <m:scr m:val="script"/>
                      <m:sty m:val="p"/>
                    </m:rPr>
                    <w:rPr>
                      <w:rFonts w:ascii="Cambria Math" w:hAnsi="Cambria Math" w:cs="Times New Roman"/>
                    </w:rPr>
                    <m:t>l</m:t>
                  </m:r>
                </m:sup>
              </m:sSup>
            </m:oMath>
            <w:r w:rsidRPr="0033749A">
              <w:rPr>
                <w:rFonts w:ascii="Times New Roman" w:hAnsi="Times New Roman" w:cs="Times New Roman"/>
              </w:rPr>
              <w:t>代入到公式（</w:t>
            </w:r>
            <w:r w:rsidRPr="0033749A">
              <w:rPr>
                <w:rFonts w:ascii="Times New Roman" w:hAnsi="Times New Roman" w:cs="Times New Roman" w:hint="eastAsia"/>
              </w:rPr>
              <w:t>7</w:t>
            </w:r>
            <w:r w:rsidRPr="0033749A">
              <w:rPr>
                <w:rFonts w:ascii="Times New Roman" w:hAnsi="Times New Roman" w:cs="Times New Roman"/>
              </w:rPr>
              <w:t>）计算样本隶属度</w:t>
            </w:r>
            <m:oMath>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e>
                <m:sup>
                  <m:r>
                    <m:rPr>
                      <m:scr m:val="script"/>
                      <m:sty m:val="p"/>
                    </m:rPr>
                    <w:rPr>
                      <w:rFonts w:ascii="Cambria Math" w:hAnsi="Cambria Math" w:cs="Times New Roman"/>
                    </w:rPr>
                    <m:t>l+</m:t>
                  </m:r>
                  <m:r>
                    <m:rPr>
                      <m:sty m:val="p"/>
                    </m:rPr>
                    <w:rPr>
                      <w:rFonts w:ascii="Cambria Math" w:hAnsi="Cambria Math" w:cs="Times New Roman"/>
                    </w:rPr>
                    <m:t>1</m:t>
                  </m:r>
                </m:sup>
              </m:sSup>
            </m:oMath>
            <w:r w:rsidRPr="0033749A">
              <w:rPr>
                <w:rFonts w:ascii="Times New Roman" w:hAnsi="Times New Roman" w:cs="Times New Roman"/>
              </w:rPr>
              <w:t>；</w:t>
            </w:r>
          </w:p>
          <w:p w:rsidR="0018384E" w:rsidRDefault="003973B4" w:rsidP="0018384E">
            <w:pPr>
              <w:pStyle w:val="a3"/>
              <w:numPr>
                <w:ilvl w:val="0"/>
                <w:numId w:val="6"/>
              </w:numPr>
              <w:ind w:firstLineChars="0"/>
              <w:rPr>
                <w:rFonts w:ascii="Times New Roman" w:hAnsi="Times New Roman" w:cs="Times New Roman"/>
              </w:rPr>
            </w:pPr>
            <w:r w:rsidRPr="0018384E">
              <w:rPr>
                <w:rFonts w:ascii="Times New Roman" w:hAnsi="Times New Roman" w:cs="Times New Roman"/>
              </w:rPr>
              <w:t>把隶属度</w:t>
            </w:r>
            <m:oMath>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oMath>
            <w:r w:rsidRPr="0018384E">
              <w:rPr>
                <w:rFonts w:ascii="Times New Roman" w:hAnsi="Times New Roman" w:cs="Times New Roman"/>
              </w:rPr>
              <w:t>带入到</w:t>
            </w:r>
            <w:r w:rsidR="0033749A">
              <w:rPr>
                <w:rFonts w:ascii="Times New Roman" w:hAnsi="Times New Roman" w:cs="Times New Roman"/>
              </w:rPr>
              <w:t>公</w:t>
            </w:r>
            <w:r w:rsidRPr="0018384E">
              <w:rPr>
                <w:rFonts w:ascii="Times New Roman" w:hAnsi="Times New Roman" w:cs="Times New Roman"/>
              </w:rPr>
              <w:t>式（</w:t>
            </w:r>
            <w:r w:rsidRPr="0018384E">
              <w:rPr>
                <w:rFonts w:ascii="Times New Roman" w:hAnsi="Times New Roman" w:cs="Times New Roman" w:hint="eastAsia"/>
              </w:rPr>
              <w:t>4</w:t>
            </w:r>
            <w:r w:rsidRPr="0018384E">
              <w:rPr>
                <w:rFonts w:ascii="Times New Roman" w:hAnsi="Times New Roman" w:cs="Times New Roman"/>
              </w:rPr>
              <w:t>）中，得到新的聚类中心点</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c</m:t>
                      </m:r>
                    </m:sub>
                  </m:sSub>
                </m:e>
                <m:sup>
                  <m:r>
                    <m:rPr>
                      <m:scr m:val="script"/>
                      <m:sty m:val="p"/>
                    </m:rPr>
                    <w:rPr>
                      <w:rFonts w:ascii="Cambria Math" w:hAnsi="Cambria Math" w:cs="Times New Roman"/>
                    </w:rPr>
                    <m:t>l+</m:t>
                  </m:r>
                  <m:r>
                    <m:rPr>
                      <m:sty m:val="p"/>
                    </m:rPr>
                    <w:rPr>
                      <w:rFonts w:ascii="Cambria Math" w:hAnsi="Cambria Math" w:cs="Times New Roman"/>
                    </w:rPr>
                    <m:t>1</m:t>
                  </m:r>
                </m:sup>
              </m:sSup>
            </m:oMath>
            <w:r w:rsidRPr="0018384E">
              <w:rPr>
                <w:rFonts w:ascii="Times New Roman" w:hAnsi="Times New Roman" w:cs="Times New Roman"/>
              </w:rPr>
              <w:t>，更新</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Pr="0018384E">
              <w:rPr>
                <w:rFonts w:ascii="Times New Roman" w:hAnsi="Times New Roman" w:cs="Times New Roman"/>
              </w:rPr>
              <w:t>；</w:t>
            </w:r>
          </w:p>
          <w:p w:rsidR="0096791D" w:rsidRDefault="003973B4" w:rsidP="0096791D">
            <w:pPr>
              <w:pStyle w:val="a3"/>
              <w:numPr>
                <w:ilvl w:val="0"/>
                <w:numId w:val="6"/>
              </w:numPr>
              <w:ind w:firstLineChars="0"/>
              <w:rPr>
                <w:rFonts w:ascii="Times New Roman" w:hAnsi="Times New Roman" w:cs="Times New Roman"/>
              </w:rPr>
            </w:pPr>
            <w:r w:rsidRPr="0018384E">
              <w:rPr>
                <w:rFonts w:ascii="Times New Roman" w:hAnsi="Times New Roman" w:cs="Times New Roman"/>
              </w:rPr>
              <w:t>如果</w:t>
            </w:r>
            <m:oMath>
              <m:d>
                <m:dPr>
                  <m:begChr m:val="‖"/>
                  <m:endChr m:val="‖"/>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r>
                        <m:rPr>
                          <m:sty m:val="p"/>
                        </m:rP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sup>
                  </m:sSup>
                </m:e>
              </m:d>
              <m:r>
                <w:rPr>
                  <w:rFonts w:ascii="Cambria Math" w:hAnsi="Cambria Math" w:cs="Times New Roman"/>
                </w:rPr>
                <m:t>&lt;</m:t>
              </m:r>
              <m:r>
                <m:rPr>
                  <m:sty m:val="p"/>
                </m:rPr>
                <w:rPr>
                  <w:rFonts w:ascii="Cambria Math" w:hAnsi="Cambria Math" w:cs="Times New Roman"/>
                </w:rPr>
                <m:t>ε</m:t>
              </m:r>
            </m:oMath>
            <w:r w:rsidRPr="0018384E">
              <w:rPr>
                <w:rFonts w:ascii="Times New Roman" w:hAnsi="Times New Roman" w:cs="Times New Roman"/>
              </w:rPr>
              <w:t>或者</w:t>
            </w:r>
            <m:oMath>
              <m:r>
                <m:rPr>
                  <m:scr m:val="script"/>
                  <m:sty m:val="p"/>
                </m:rPr>
                <w:rPr>
                  <w:rFonts w:ascii="Cambria Math" w:hAnsi="Cambria Math" w:cs="Times New Roman"/>
                </w:rPr>
                <m:t>l&gt;</m:t>
              </m:r>
              <m:r>
                <m:rPr>
                  <m:sty m:val="p"/>
                </m:rPr>
                <w:rPr>
                  <w:rFonts w:ascii="Cambria Math" w:hAnsi="Cambria Math" w:cs="Times New Roman"/>
                </w:rPr>
                <m:t>Τ</m:t>
              </m:r>
            </m:oMath>
            <w:r w:rsidRPr="0018384E">
              <w:rPr>
                <w:rFonts w:ascii="Times New Roman" w:hAnsi="Times New Roman" w:cs="Times New Roman"/>
              </w:rPr>
              <w:t>，则程序停止，算法结束；否则</w:t>
            </w:r>
            <w:r w:rsidRPr="0018384E">
              <w:rPr>
                <w:rFonts w:ascii="Times New Roman" w:hAnsi="Times New Roman" w:cs="Times New Roman" w:hint="eastAsia"/>
              </w:rPr>
              <w:t>令</w:t>
            </w:r>
            <m:oMath>
              <m:r>
                <m:rPr>
                  <m:scr m:val="script"/>
                  <m:sty m:val="p"/>
                </m:rPr>
                <w:rPr>
                  <w:rFonts w:ascii="Cambria Math" w:hAnsi="Cambria Math" w:cs="Times New Roman"/>
                </w:rPr>
                <m:t>l=l+</m:t>
              </m:r>
              <m:r>
                <m:rPr>
                  <m:sty m:val="p"/>
                </m:rPr>
                <w:rPr>
                  <w:rFonts w:ascii="Cambria Math" w:hAnsi="Cambria Math" w:cs="Times New Roman"/>
                </w:rPr>
                <m:t>1</m:t>
              </m:r>
            </m:oMath>
            <w:r w:rsidRPr="0018384E">
              <w:rPr>
                <w:rFonts w:ascii="Times New Roman" w:hAnsi="Times New Roman" w:cs="Times New Roman"/>
              </w:rPr>
              <w:t>，跳转到步骤</w:t>
            </w:r>
            <w:r w:rsidR="0096791D">
              <w:rPr>
                <w:rFonts w:ascii="Times New Roman" w:hAnsi="Times New Roman" w:cs="Times New Roman" w:hint="eastAsia"/>
              </w:rPr>
              <w:t>6</w:t>
            </w:r>
            <w:r w:rsidRPr="0018384E">
              <w:rPr>
                <w:rFonts w:ascii="Times New Roman" w:hAnsi="Times New Roman" w:cs="Times New Roman"/>
              </w:rPr>
              <w:t>）；</w:t>
            </w:r>
          </w:p>
          <w:p w:rsidR="0096791D" w:rsidRDefault="003973B4" w:rsidP="0096791D">
            <w:pPr>
              <w:pStyle w:val="a3"/>
              <w:numPr>
                <w:ilvl w:val="0"/>
                <w:numId w:val="6"/>
              </w:numPr>
              <w:ind w:firstLineChars="0"/>
              <w:rPr>
                <w:rFonts w:ascii="Times New Roman" w:hAnsi="Times New Roman" w:cs="Times New Roman"/>
              </w:rPr>
            </w:pPr>
            <w:r w:rsidRPr="0096791D">
              <w:rPr>
                <w:rFonts w:ascii="Times New Roman" w:hAnsi="Times New Roman" w:cs="Times New Roman"/>
              </w:rPr>
              <w:t>输出最终的隶属度矩阵</w:t>
            </w:r>
            <m:oMath>
              <m:r>
                <w:rPr>
                  <w:rFonts w:ascii="Cambria Math" w:hAnsi="Cambria Math" w:cs="Times New Roman"/>
                </w:rPr>
                <m:t>U</m:t>
              </m:r>
            </m:oMath>
            <w:r w:rsidRPr="0096791D">
              <w:rPr>
                <w:rFonts w:ascii="Times New Roman" w:hAnsi="Times New Roman" w:cs="Times New Roman"/>
              </w:rPr>
              <w:t>和聚类中心向量</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c</m:t>
                  </m:r>
                </m:sub>
              </m:sSub>
            </m:oMath>
            <w:r w:rsidRPr="0096791D">
              <w:rPr>
                <w:rFonts w:ascii="Times New Roman" w:hAnsi="Times New Roman" w:cs="Times New Roman"/>
              </w:rPr>
              <w:t>；</w:t>
            </w:r>
          </w:p>
          <w:p w:rsidR="003973B4" w:rsidRPr="0096791D" w:rsidRDefault="003973B4" w:rsidP="0096791D">
            <w:pPr>
              <w:pStyle w:val="a3"/>
              <w:numPr>
                <w:ilvl w:val="0"/>
                <w:numId w:val="6"/>
              </w:numPr>
              <w:ind w:firstLineChars="0"/>
              <w:rPr>
                <w:rFonts w:ascii="Times New Roman" w:hAnsi="Times New Roman" w:cs="Times New Roman"/>
              </w:rPr>
            </w:pPr>
            <w:r w:rsidRPr="0096791D">
              <w:rPr>
                <w:rFonts w:ascii="Times New Roman" w:hAnsi="Times New Roman" w:cs="Times New Roman"/>
              </w:rPr>
              <w:t>根据公式（</w:t>
            </w:r>
            <w:r w:rsidRPr="0096791D">
              <w:rPr>
                <w:rFonts w:ascii="Times New Roman" w:hAnsi="Times New Roman" w:cs="Times New Roman" w:hint="eastAsia"/>
              </w:rPr>
              <w:t>5</w:t>
            </w:r>
            <w:r w:rsidRPr="0096791D">
              <w:rPr>
                <w:rFonts w:ascii="Times New Roman" w:hAnsi="Times New Roman" w:cs="Times New Roman"/>
              </w:rPr>
              <w:t>）求得</w:t>
            </w:r>
            <m:oMath>
              <m:r>
                <m:rPr>
                  <m:sty m:val="p"/>
                </m:rPr>
                <w:rPr>
                  <w:rFonts w:ascii="Cambria Math" w:hAnsi="Cambria Math" w:cs="Times New Roman"/>
                </w:rPr>
                <m:t>λ</m:t>
              </m:r>
            </m:oMath>
            <w:r w:rsidRPr="0096791D">
              <w:rPr>
                <w:rFonts w:ascii="Times New Roman" w:hAnsi="Times New Roman" w:cs="Times New Roman"/>
              </w:rPr>
              <w:t>，得到分类结果。</w:t>
            </w:r>
          </w:p>
        </w:tc>
      </w:tr>
    </w:tbl>
    <w:p w:rsidR="008C6FAC" w:rsidRPr="005F24F9" w:rsidRDefault="002E5159" w:rsidP="00622022">
      <w:pPr>
        <w:jc w:val="center"/>
        <w:rPr>
          <w:rFonts w:ascii="Times New Roman" w:hAnsi="Times New Roman" w:cs="Times New Roman"/>
        </w:rPr>
      </w:pPr>
      <w:r w:rsidRPr="005F24F9">
        <w:rPr>
          <w:rFonts w:ascii="Times New Roman" w:hAnsi="Times New Roman" w:cs="Times New Roman"/>
        </w:rPr>
        <w:t>图</w:t>
      </w:r>
      <w:r w:rsidR="00BC1DE5">
        <w:rPr>
          <w:rFonts w:ascii="Times New Roman" w:hAnsi="Times New Roman" w:cs="Times New Roman" w:hint="eastAsia"/>
        </w:rPr>
        <w:t>2</w:t>
      </w:r>
      <w:r w:rsidRPr="005F24F9">
        <w:rPr>
          <w:rFonts w:ascii="Times New Roman" w:hAnsi="Times New Roman" w:cs="Times New Roman"/>
        </w:rPr>
        <w:t xml:space="preserve"> </w:t>
      </w: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算法在聚类中的实现过程</w:t>
      </w:r>
    </w:p>
    <w:p w:rsidR="00091CFB" w:rsidRPr="00091CFB" w:rsidRDefault="00091CFB" w:rsidP="00091CFB">
      <w:r>
        <w:rPr>
          <w:rFonts w:hint="eastAsia"/>
        </w:rPr>
        <w:tab/>
      </w:r>
      <w:r w:rsidR="008C2FD9">
        <w:rPr>
          <w:rFonts w:hint="eastAsia"/>
        </w:rPr>
        <w:t>改进的初始中心点选择策略避免了随机选择中心</w:t>
      </w:r>
      <w:r w:rsidR="00CE2265">
        <w:rPr>
          <w:rFonts w:hint="eastAsia"/>
        </w:rPr>
        <w:t>点缺陷造成聚类</w:t>
      </w:r>
      <w:r w:rsidR="00E86C4F">
        <w:rPr>
          <w:rFonts w:hint="eastAsia"/>
        </w:rPr>
        <w:t>算法结果不</w:t>
      </w:r>
      <w:r w:rsidR="00FD54D9">
        <w:rPr>
          <w:rFonts w:hint="eastAsia"/>
        </w:rPr>
        <w:t>稳定，虽然也带来了一定的时间开销，但传统的</w:t>
      </w:r>
      <w:r w:rsidR="00FD54D9">
        <w:rPr>
          <w:rFonts w:hint="eastAsia"/>
        </w:rPr>
        <w:t>FCM</w:t>
      </w:r>
      <w:r w:rsidR="00FD54D9">
        <w:rPr>
          <w:rFonts w:hint="eastAsia"/>
        </w:rPr>
        <w:t>聚类</w:t>
      </w:r>
      <w:r w:rsidR="0000750B">
        <w:rPr>
          <w:rFonts w:hint="eastAsia"/>
        </w:rPr>
        <w:t>算法随机选择中心点导致算法迭代多次，而改进的中心点选择策略由于中心点选择较为接近真实中心点，</w:t>
      </w:r>
      <w:r w:rsidR="00652AE3">
        <w:rPr>
          <w:rFonts w:hint="eastAsia"/>
        </w:rPr>
        <w:t>最后使得</w:t>
      </w:r>
      <w:r w:rsidR="0000750B">
        <w:rPr>
          <w:rFonts w:hint="eastAsia"/>
        </w:rPr>
        <w:t>FCM</w:t>
      </w:r>
      <w:r w:rsidR="0000750B">
        <w:rPr>
          <w:rFonts w:hint="eastAsia"/>
        </w:rPr>
        <w:t>算法的迭代次数也明显减少。</w:t>
      </w:r>
      <w:r w:rsidR="00FA553F">
        <w:rPr>
          <w:rFonts w:hint="eastAsia"/>
        </w:rPr>
        <w:t>改进之后的</w:t>
      </w:r>
      <w:r w:rsidR="00FA553F">
        <w:rPr>
          <w:rFonts w:hint="eastAsia"/>
        </w:rPr>
        <w:t>FCM</w:t>
      </w:r>
      <w:r w:rsidR="00FA553F">
        <w:rPr>
          <w:rFonts w:hint="eastAsia"/>
        </w:rPr>
        <w:t>算法加入了局部密度，</w:t>
      </w:r>
      <w:r w:rsidR="006D2B47">
        <w:rPr>
          <w:rFonts w:hint="eastAsia"/>
        </w:rPr>
        <w:t>算法不仅能够</w:t>
      </w:r>
      <w:r w:rsidR="000C01D7">
        <w:rPr>
          <w:rFonts w:hint="eastAsia"/>
        </w:rPr>
        <w:t>较好的解决分离性不好的数据，</w:t>
      </w:r>
      <w:r w:rsidR="005E4BB8">
        <w:rPr>
          <w:rFonts w:hint="eastAsia"/>
        </w:rPr>
        <w:t>同时还能较好的发现簇大小不同</w:t>
      </w:r>
      <w:r w:rsidR="00B32B56">
        <w:rPr>
          <w:rFonts w:hint="eastAsia"/>
        </w:rPr>
        <w:t>且相距较近的样本集，但因为要计算局部密度，算法的时间复杂度也增加了。</w:t>
      </w:r>
    </w:p>
    <w:p w:rsidR="00307635" w:rsidRPr="00775145" w:rsidRDefault="00ED78E3"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4 </w:t>
      </w:r>
      <w:r w:rsidRPr="00775145">
        <w:rPr>
          <w:rFonts w:ascii="Times New Roman" w:hAnsi="Times New Roman" w:cs="Times New Roman"/>
          <w:sz w:val="32"/>
          <w:szCs w:val="32"/>
        </w:rPr>
        <w:t>实验</w:t>
      </w:r>
      <w:r w:rsidR="008C6FAC" w:rsidRPr="00775145">
        <w:rPr>
          <w:rFonts w:ascii="Times New Roman" w:hAnsi="Times New Roman" w:cs="Times New Roman"/>
          <w:sz w:val="32"/>
          <w:szCs w:val="32"/>
        </w:rPr>
        <w:t>设计与</w:t>
      </w:r>
      <w:r w:rsidRPr="00775145">
        <w:rPr>
          <w:rFonts w:ascii="Times New Roman" w:hAnsi="Times New Roman" w:cs="Times New Roman"/>
          <w:sz w:val="32"/>
          <w:szCs w:val="32"/>
        </w:rPr>
        <w:t>结果分析</w:t>
      </w:r>
    </w:p>
    <w:p w:rsidR="008069F2" w:rsidRPr="005F24F9" w:rsidRDefault="00C4188E" w:rsidP="004D73D8">
      <w:pPr>
        <w:ind w:firstLine="420"/>
        <w:rPr>
          <w:rFonts w:ascii="Times New Roman" w:hAnsi="Times New Roman" w:cs="Times New Roman"/>
        </w:rPr>
      </w:pPr>
      <w:r w:rsidRPr="005F24F9">
        <w:rPr>
          <w:rFonts w:ascii="Times New Roman" w:hAnsi="Times New Roman" w:cs="Times New Roman"/>
        </w:rPr>
        <w:t>为了验证论文所提方法的正确性，</w:t>
      </w:r>
      <w:r w:rsidR="008069F2" w:rsidRPr="005F24F9">
        <w:rPr>
          <w:rFonts w:ascii="Times New Roman" w:hAnsi="Times New Roman" w:cs="Times New Roman"/>
        </w:rPr>
        <w:t>本文设计了两组实验，一组用来验证中心点选择策略的合理性，另一组用来验证改进的</w:t>
      </w:r>
      <w:r w:rsidR="008069F2" w:rsidRPr="005F24F9">
        <w:rPr>
          <w:rFonts w:ascii="Times New Roman" w:hAnsi="Times New Roman" w:cs="Times New Roman"/>
        </w:rPr>
        <w:t>FCM</w:t>
      </w:r>
      <w:r w:rsidR="008069F2" w:rsidRPr="005F24F9">
        <w:rPr>
          <w:rFonts w:ascii="Times New Roman" w:hAnsi="Times New Roman" w:cs="Times New Roman"/>
        </w:rPr>
        <w:t>算法的有效性。</w:t>
      </w:r>
    </w:p>
    <w:p w:rsidR="008069F2" w:rsidRPr="00775145" w:rsidRDefault="008069F2" w:rsidP="008F1BA2">
      <w:pPr>
        <w:pStyle w:val="2"/>
        <w:spacing w:before="240" w:after="240" w:line="240" w:lineRule="auto"/>
      </w:pPr>
      <w:r w:rsidRPr="00775145">
        <w:lastRenderedPageBreak/>
        <w:t xml:space="preserve">4.1 </w:t>
      </w:r>
      <w:r w:rsidR="00540BB6" w:rsidRPr="00775145">
        <w:t>初始</w:t>
      </w:r>
      <w:r w:rsidRPr="00775145">
        <w:t>中心点选择</w:t>
      </w:r>
      <w:r w:rsidR="00540BB6" w:rsidRPr="00775145">
        <w:t>实验</w:t>
      </w:r>
    </w:p>
    <w:p w:rsidR="00C4188E" w:rsidRPr="005F24F9" w:rsidRDefault="00513EC6" w:rsidP="004D73D8">
      <w:pPr>
        <w:ind w:firstLine="420"/>
        <w:rPr>
          <w:rFonts w:ascii="Times New Roman" w:hAnsi="Times New Roman" w:cs="Times New Roman"/>
        </w:rPr>
      </w:pPr>
      <w:r w:rsidRPr="005F24F9">
        <w:rPr>
          <w:rFonts w:ascii="Times New Roman" w:hAnsi="Times New Roman" w:cs="Times New Roman"/>
        </w:rPr>
        <w:t>实验数据来源于</w:t>
      </w:r>
      <w:r w:rsidR="008069F2" w:rsidRPr="005F24F9">
        <w:rPr>
          <w:rFonts w:ascii="Times New Roman" w:hAnsi="Times New Roman" w:cs="Times New Roman"/>
        </w:rPr>
        <w:t>专门为机器学习和数据挖掘提供实验测试数据的</w:t>
      </w:r>
      <w:r w:rsidRPr="005F24F9">
        <w:rPr>
          <w:rFonts w:ascii="Times New Roman" w:hAnsi="Times New Roman" w:cs="Times New Roman"/>
        </w:rPr>
        <w:t>加州大学</w:t>
      </w:r>
      <w:r w:rsidRPr="005F24F9">
        <w:rPr>
          <w:rFonts w:ascii="Times New Roman" w:hAnsi="Times New Roman" w:cs="Times New Roman"/>
        </w:rPr>
        <w:t>UCI</w:t>
      </w:r>
      <w:r w:rsidRPr="005F24F9">
        <w:rPr>
          <w:rFonts w:ascii="Times New Roman" w:hAnsi="Times New Roman" w:cs="Times New Roman"/>
        </w:rPr>
        <w:t>数据库采用</w:t>
      </w:r>
      <w:r w:rsidRPr="005F24F9">
        <w:rPr>
          <w:rFonts w:ascii="Times New Roman" w:hAnsi="Times New Roman" w:cs="Times New Roman"/>
        </w:rPr>
        <w:t>Iris</w:t>
      </w:r>
      <w:r w:rsidRPr="005F24F9">
        <w:rPr>
          <w:rFonts w:ascii="Times New Roman" w:hAnsi="Times New Roman" w:cs="Times New Roman"/>
        </w:rPr>
        <w:t>数据集、</w:t>
      </w:r>
      <w:r w:rsidRPr="005F24F9">
        <w:rPr>
          <w:rFonts w:ascii="Times New Roman" w:hAnsi="Times New Roman" w:cs="Times New Roman"/>
        </w:rPr>
        <w:t>Abalone</w:t>
      </w:r>
      <w:r w:rsidRPr="005F24F9">
        <w:rPr>
          <w:rFonts w:ascii="Times New Roman" w:hAnsi="Times New Roman" w:cs="Times New Roman"/>
        </w:rPr>
        <w:t>数据集以及</w:t>
      </w:r>
      <w:r w:rsidRPr="005F24F9">
        <w:rPr>
          <w:rFonts w:ascii="Times New Roman" w:hAnsi="Times New Roman" w:cs="Times New Roman"/>
        </w:rPr>
        <w:t>Wine</w:t>
      </w:r>
      <w:r w:rsidRPr="005F24F9">
        <w:rPr>
          <w:rFonts w:ascii="Times New Roman" w:hAnsi="Times New Roman" w:cs="Times New Roman"/>
        </w:rPr>
        <w:t>数据集</w:t>
      </w:r>
      <w:r w:rsidR="0023485B" w:rsidRPr="0023485B">
        <w:rPr>
          <w:rFonts w:ascii="Times New Roman" w:hAnsi="Times New Roman" w:cs="Times New Roman" w:hint="eastAsia"/>
          <w:vertAlign w:val="superscript"/>
        </w:rPr>
        <w:t>[10]</w:t>
      </w:r>
      <w:r w:rsidR="00565DD7" w:rsidRPr="005F24F9">
        <w:rPr>
          <w:rFonts w:ascii="Times New Roman" w:hAnsi="Times New Roman" w:cs="Times New Roman"/>
        </w:rPr>
        <w:t>。</w:t>
      </w:r>
      <w:r w:rsidRPr="005F24F9">
        <w:rPr>
          <w:rFonts w:ascii="Times New Roman" w:hAnsi="Times New Roman" w:cs="Times New Roman"/>
        </w:rPr>
        <w:t>常用的数据集</w:t>
      </w:r>
      <w:r w:rsidRPr="005F24F9">
        <w:rPr>
          <w:rFonts w:ascii="Times New Roman" w:hAnsi="Times New Roman" w:cs="Times New Roman"/>
        </w:rPr>
        <w:t>Iris</w:t>
      </w:r>
      <w:r w:rsidRPr="005F24F9">
        <w:rPr>
          <w:rFonts w:ascii="Times New Roman" w:hAnsi="Times New Roman" w:cs="Times New Roman"/>
        </w:rPr>
        <w:t>共有</w:t>
      </w:r>
      <w:r w:rsidRPr="005F24F9">
        <w:rPr>
          <w:rFonts w:ascii="Times New Roman" w:hAnsi="Times New Roman" w:cs="Times New Roman"/>
        </w:rPr>
        <w:t>150</w:t>
      </w:r>
      <w:r w:rsidRPr="005F24F9">
        <w:rPr>
          <w:rFonts w:ascii="Times New Roman" w:hAnsi="Times New Roman" w:cs="Times New Roman"/>
        </w:rPr>
        <w:t>条数据，每个样本包括</w:t>
      </w:r>
      <w:r w:rsidRPr="005F24F9">
        <w:rPr>
          <w:rFonts w:ascii="Times New Roman" w:hAnsi="Times New Roman" w:cs="Times New Roman"/>
        </w:rPr>
        <w:t>4</w:t>
      </w:r>
      <w:r w:rsidRPr="005F24F9">
        <w:rPr>
          <w:rFonts w:ascii="Times New Roman" w:hAnsi="Times New Roman" w:cs="Times New Roman"/>
        </w:rPr>
        <w:t>个属性，被标记为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Iris-setosa</w:t>
      </w:r>
      <w:r w:rsidRPr="005F24F9">
        <w:rPr>
          <w:rFonts w:ascii="Times New Roman" w:hAnsi="Times New Roman" w:cs="Times New Roman"/>
        </w:rPr>
        <w:t>，</w:t>
      </w:r>
      <w:r w:rsidRPr="005F24F9">
        <w:rPr>
          <w:rFonts w:ascii="Times New Roman" w:hAnsi="Times New Roman" w:cs="Times New Roman"/>
        </w:rPr>
        <w:t>Iris-versicolo</w:t>
      </w:r>
      <w:r w:rsidRPr="005F24F9">
        <w:rPr>
          <w:rFonts w:ascii="Times New Roman" w:hAnsi="Times New Roman" w:cs="Times New Roman"/>
        </w:rPr>
        <w:t>，</w:t>
      </w:r>
      <w:r w:rsidRPr="005F24F9">
        <w:rPr>
          <w:rFonts w:ascii="Times New Roman" w:hAnsi="Times New Roman" w:cs="Times New Roman"/>
        </w:rPr>
        <w:t>Iris-virginica</w:t>
      </w:r>
      <w:r w:rsidRPr="005F24F9">
        <w:rPr>
          <w:rFonts w:ascii="Times New Roman" w:hAnsi="Times New Roman" w:cs="Times New Roman"/>
        </w:rPr>
        <w:t>），每类分别有</w:t>
      </w:r>
      <w:r w:rsidRPr="005F24F9">
        <w:rPr>
          <w:rFonts w:ascii="Times New Roman" w:hAnsi="Times New Roman" w:cs="Times New Roman"/>
        </w:rPr>
        <w:t>50</w:t>
      </w:r>
      <w:r w:rsidRPr="005F24F9">
        <w:rPr>
          <w:rFonts w:ascii="Times New Roman" w:hAnsi="Times New Roman" w:cs="Times New Roman"/>
        </w:rPr>
        <w:t>条数据。为了测试改进方法能够发现孤立点，在数据集中添加三条干扰数据，为了能发现样本中的大簇集和小簇集，删除类别</w:t>
      </w:r>
      <w:r w:rsidRPr="005F24F9">
        <w:rPr>
          <w:rFonts w:ascii="Times New Roman" w:hAnsi="Times New Roman" w:cs="Times New Roman"/>
        </w:rPr>
        <w:t>Iris-setosa</w:t>
      </w:r>
      <w:r w:rsidRPr="005F24F9">
        <w:rPr>
          <w:rFonts w:ascii="Times New Roman" w:hAnsi="Times New Roman" w:cs="Times New Roman"/>
        </w:rPr>
        <w:t>中的</w:t>
      </w:r>
      <w:r w:rsidRPr="005F24F9">
        <w:rPr>
          <w:rFonts w:ascii="Times New Roman" w:hAnsi="Times New Roman" w:cs="Times New Roman"/>
        </w:rPr>
        <w:t>25</w:t>
      </w:r>
      <w:r w:rsidRPr="005F24F9">
        <w:rPr>
          <w:rFonts w:ascii="Times New Roman" w:hAnsi="Times New Roman" w:cs="Times New Roman"/>
        </w:rPr>
        <w:t>条，同时确保</w:t>
      </w:r>
      <w:r w:rsidRPr="005F24F9">
        <w:rPr>
          <w:rFonts w:ascii="Times New Roman" w:hAnsi="Times New Roman" w:cs="Times New Roman"/>
        </w:rPr>
        <w:t>Iris-setosa</w:t>
      </w:r>
      <w:r w:rsidRPr="005F24F9">
        <w:rPr>
          <w:rFonts w:ascii="Times New Roman" w:hAnsi="Times New Roman" w:cs="Times New Roman"/>
        </w:rPr>
        <w:t>不易过于稀疏。</w:t>
      </w:r>
      <w:r w:rsidRPr="005F24F9">
        <w:rPr>
          <w:rFonts w:ascii="Times New Roman" w:hAnsi="Times New Roman" w:cs="Times New Roman"/>
        </w:rPr>
        <w:t>Abalone</w:t>
      </w:r>
      <w:r w:rsidRPr="005F24F9">
        <w:rPr>
          <w:rFonts w:ascii="Times New Roman" w:hAnsi="Times New Roman" w:cs="Times New Roman"/>
        </w:rPr>
        <w:t>数据集共有</w:t>
      </w:r>
      <w:r w:rsidRPr="005F24F9">
        <w:rPr>
          <w:rFonts w:ascii="Times New Roman" w:hAnsi="Times New Roman" w:cs="Times New Roman"/>
        </w:rPr>
        <w:t>4177</w:t>
      </w:r>
      <w:r w:rsidRPr="005F24F9">
        <w:rPr>
          <w:rFonts w:ascii="Times New Roman" w:hAnsi="Times New Roman" w:cs="Times New Roman"/>
        </w:rPr>
        <w:t>条数据，每个样本包括</w:t>
      </w:r>
      <w:r w:rsidRPr="005F24F9">
        <w:rPr>
          <w:rFonts w:ascii="Times New Roman" w:hAnsi="Times New Roman" w:cs="Times New Roman"/>
        </w:rPr>
        <w:t>8</w:t>
      </w:r>
      <w:r w:rsidRPr="005F24F9">
        <w:rPr>
          <w:rFonts w:ascii="Times New Roman" w:hAnsi="Times New Roman" w:cs="Times New Roman"/>
        </w:rPr>
        <w:t>个属性，被标记为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F</w:t>
      </w:r>
      <w:r w:rsidRPr="005F24F9">
        <w:rPr>
          <w:rFonts w:ascii="Times New Roman" w:hAnsi="Times New Roman" w:cs="Times New Roman"/>
        </w:rPr>
        <w:t>，</w:t>
      </w:r>
      <w:r w:rsidRPr="005F24F9">
        <w:rPr>
          <w:rFonts w:ascii="Times New Roman" w:hAnsi="Times New Roman" w:cs="Times New Roman"/>
        </w:rPr>
        <w:t>I</w:t>
      </w:r>
      <w:r w:rsidRPr="005F24F9">
        <w:rPr>
          <w:rFonts w:ascii="Times New Roman" w:hAnsi="Times New Roman" w:cs="Times New Roman"/>
        </w:rPr>
        <w:t>，</w:t>
      </w:r>
      <w:r w:rsidRPr="005F24F9">
        <w:rPr>
          <w:rFonts w:ascii="Times New Roman" w:hAnsi="Times New Roman" w:cs="Times New Roman"/>
        </w:rPr>
        <w:t>M</w:t>
      </w:r>
      <w:r w:rsidRPr="005F24F9">
        <w:rPr>
          <w:rFonts w:ascii="Times New Roman" w:hAnsi="Times New Roman" w:cs="Times New Roman"/>
        </w:rPr>
        <w:t>），每类分别有</w:t>
      </w:r>
      <w:r w:rsidRPr="005F24F9">
        <w:rPr>
          <w:rFonts w:ascii="Times New Roman" w:hAnsi="Times New Roman" w:cs="Times New Roman"/>
        </w:rPr>
        <w:t>1307</w:t>
      </w:r>
      <w:r w:rsidRPr="005F24F9">
        <w:rPr>
          <w:rFonts w:ascii="Times New Roman" w:hAnsi="Times New Roman" w:cs="Times New Roman"/>
        </w:rPr>
        <w:t>、</w:t>
      </w:r>
      <w:r w:rsidRPr="005F24F9">
        <w:rPr>
          <w:rFonts w:ascii="Times New Roman" w:hAnsi="Times New Roman" w:cs="Times New Roman"/>
        </w:rPr>
        <w:t>1342</w:t>
      </w:r>
      <w:r w:rsidRPr="005F24F9">
        <w:rPr>
          <w:rFonts w:ascii="Times New Roman" w:hAnsi="Times New Roman" w:cs="Times New Roman"/>
        </w:rPr>
        <w:t>、</w:t>
      </w:r>
      <w:r w:rsidRPr="005F24F9">
        <w:rPr>
          <w:rFonts w:ascii="Times New Roman" w:hAnsi="Times New Roman" w:cs="Times New Roman"/>
        </w:rPr>
        <w:t>1527</w:t>
      </w:r>
      <w:r w:rsidRPr="005F24F9">
        <w:rPr>
          <w:rFonts w:ascii="Times New Roman" w:hAnsi="Times New Roman" w:cs="Times New Roman"/>
        </w:rPr>
        <w:t>条数据。</w:t>
      </w:r>
      <w:r w:rsidRPr="005F24F9">
        <w:rPr>
          <w:rFonts w:ascii="Times New Roman" w:hAnsi="Times New Roman" w:cs="Times New Roman"/>
        </w:rPr>
        <w:t>Wine</w:t>
      </w:r>
      <w:r w:rsidRPr="005F24F9">
        <w:rPr>
          <w:rFonts w:ascii="Times New Roman" w:hAnsi="Times New Roman" w:cs="Times New Roman"/>
        </w:rPr>
        <w:t>数据集包括</w:t>
      </w:r>
      <w:r w:rsidRPr="005F24F9">
        <w:rPr>
          <w:rFonts w:ascii="Times New Roman" w:hAnsi="Times New Roman" w:cs="Times New Roman"/>
        </w:rPr>
        <w:t>178</w:t>
      </w:r>
      <w:r w:rsidRPr="005F24F9">
        <w:rPr>
          <w:rFonts w:ascii="Times New Roman" w:hAnsi="Times New Roman" w:cs="Times New Roman"/>
        </w:rPr>
        <w:t>条数据，每个样本包括</w:t>
      </w:r>
      <w:r w:rsidRPr="005F24F9">
        <w:rPr>
          <w:rFonts w:ascii="Times New Roman" w:hAnsi="Times New Roman" w:cs="Times New Roman"/>
        </w:rPr>
        <w:t>13</w:t>
      </w:r>
      <w:r w:rsidRPr="005F24F9">
        <w:rPr>
          <w:rFonts w:ascii="Times New Roman" w:hAnsi="Times New Roman" w:cs="Times New Roman"/>
        </w:rPr>
        <w:t>个属性，共分为</w:t>
      </w:r>
      <w:r w:rsidRPr="005F24F9">
        <w:rPr>
          <w:rFonts w:ascii="Times New Roman" w:hAnsi="Times New Roman" w:cs="Times New Roman"/>
        </w:rPr>
        <w:t>3</w:t>
      </w:r>
      <w:r w:rsidRPr="005F24F9">
        <w:rPr>
          <w:rFonts w:ascii="Times New Roman" w:hAnsi="Times New Roman" w:cs="Times New Roman"/>
        </w:rPr>
        <w:t>类（</w:t>
      </w:r>
      <w:r w:rsidRPr="005F24F9">
        <w:rPr>
          <w:rFonts w:ascii="Times New Roman" w:hAnsi="Times New Roman" w:cs="Times New Roman"/>
        </w:rPr>
        <w:t>1</w:t>
      </w:r>
      <w:r w:rsidRPr="005F24F9">
        <w:rPr>
          <w:rFonts w:ascii="Times New Roman" w:hAnsi="Times New Roman" w:cs="Times New Roman"/>
        </w:rPr>
        <w:t>，</w:t>
      </w:r>
      <w:r w:rsidRPr="005F24F9">
        <w:rPr>
          <w:rFonts w:ascii="Times New Roman" w:hAnsi="Times New Roman" w:cs="Times New Roman"/>
        </w:rPr>
        <w:t>2</w:t>
      </w:r>
      <w:r w:rsidRPr="005F24F9">
        <w:rPr>
          <w:rFonts w:ascii="Times New Roman" w:hAnsi="Times New Roman" w:cs="Times New Roman"/>
        </w:rPr>
        <w:t>，</w:t>
      </w:r>
      <w:r w:rsidRPr="005F24F9">
        <w:rPr>
          <w:rFonts w:ascii="Times New Roman" w:hAnsi="Times New Roman" w:cs="Times New Roman"/>
        </w:rPr>
        <w:t>3</w:t>
      </w:r>
      <w:r w:rsidRPr="005F24F9">
        <w:rPr>
          <w:rFonts w:ascii="Times New Roman" w:hAnsi="Times New Roman" w:cs="Times New Roman"/>
        </w:rPr>
        <w:t>），每类包括</w:t>
      </w:r>
      <w:r w:rsidRPr="005F24F9">
        <w:rPr>
          <w:rFonts w:ascii="Times New Roman" w:hAnsi="Times New Roman" w:cs="Times New Roman"/>
        </w:rPr>
        <w:t>59</w:t>
      </w:r>
      <w:r w:rsidRPr="005F24F9">
        <w:rPr>
          <w:rFonts w:ascii="Times New Roman" w:hAnsi="Times New Roman" w:cs="Times New Roman"/>
        </w:rPr>
        <w:t>、</w:t>
      </w:r>
      <w:r w:rsidRPr="005F24F9">
        <w:rPr>
          <w:rFonts w:ascii="Times New Roman" w:hAnsi="Times New Roman" w:cs="Times New Roman"/>
        </w:rPr>
        <w:t>70</w:t>
      </w:r>
      <w:r w:rsidRPr="005F24F9">
        <w:rPr>
          <w:rFonts w:ascii="Times New Roman" w:hAnsi="Times New Roman" w:cs="Times New Roman"/>
        </w:rPr>
        <w:t>和</w:t>
      </w:r>
      <w:r w:rsidRPr="005F24F9">
        <w:rPr>
          <w:rFonts w:ascii="Times New Roman" w:hAnsi="Times New Roman" w:cs="Times New Roman"/>
        </w:rPr>
        <w:t>47</w:t>
      </w:r>
      <w:r w:rsidRPr="005F24F9">
        <w:rPr>
          <w:rFonts w:ascii="Times New Roman" w:hAnsi="Times New Roman" w:cs="Times New Roman"/>
        </w:rPr>
        <w:t>条属性。</w:t>
      </w:r>
    </w:p>
    <w:p w:rsidR="0001795F" w:rsidRPr="005F24F9" w:rsidRDefault="00032031" w:rsidP="00195895">
      <w:pPr>
        <w:wordWrap w:val="0"/>
        <w:ind w:firstLine="420"/>
        <w:rPr>
          <w:rFonts w:ascii="Times New Roman" w:hAnsi="Times New Roman" w:cs="Times New Roman"/>
        </w:rPr>
      </w:pPr>
      <w:r w:rsidRPr="005F24F9">
        <w:rPr>
          <w:rFonts w:ascii="Times New Roman" w:hAnsi="Times New Roman" w:cs="Times New Roman"/>
        </w:rPr>
        <w:t>为了检测改进中心点选择策略的效果，</w:t>
      </w:r>
      <w:r w:rsidR="00E05D08" w:rsidRPr="005F24F9">
        <w:rPr>
          <w:rFonts w:ascii="Times New Roman" w:hAnsi="Times New Roman" w:cs="Times New Roman"/>
        </w:rPr>
        <w:t>评价指标</w:t>
      </w:r>
      <w:r w:rsidRPr="005F24F9">
        <w:rPr>
          <w:rFonts w:ascii="Times New Roman" w:hAnsi="Times New Roman" w:cs="Times New Roman"/>
        </w:rPr>
        <w:t>使用聚类结果的错误率</w:t>
      </w:r>
      <w:r w:rsidR="00A20FC6">
        <w:rPr>
          <w:rFonts w:ascii="Times New Roman" w:hAnsi="Times New Roman" w:cs="Times New Roman"/>
        </w:rPr>
        <w:t>和算法时间</w:t>
      </w:r>
      <w:r w:rsidRPr="005F24F9">
        <w:rPr>
          <w:rFonts w:ascii="Times New Roman" w:hAnsi="Times New Roman" w:cs="Times New Roman"/>
        </w:rPr>
        <w:t>，</w:t>
      </w:r>
      <w:r w:rsidR="00A20FC6">
        <w:rPr>
          <w:rFonts w:ascii="Times New Roman" w:hAnsi="Times New Roman" w:cs="Times New Roman"/>
        </w:rPr>
        <w:t>错误率</w:t>
      </w:r>
      <w:r w:rsidR="00E05D08" w:rsidRPr="005F24F9">
        <w:rPr>
          <w:rFonts w:ascii="Times New Roman" w:hAnsi="Times New Roman" w:cs="Times New Roman"/>
        </w:rPr>
        <w:t>既聚类</w:t>
      </w:r>
      <w:r w:rsidR="00DE3235" w:rsidRPr="005F24F9">
        <w:rPr>
          <w:rFonts w:ascii="Times New Roman" w:hAnsi="Times New Roman" w:cs="Times New Roman"/>
        </w:rPr>
        <w:t>错误的样本占样本</w:t>
      </w:r>
      <w:r w:rsidR="00195895" w:rsidRPr="005F24F9">
        <w:rPr>
          <w:rFonts w:ascii="Times New Roman" w:hAnsi="Times New Roman" w:cs="Times New Roman"/>
        </w:rPr>
        <w:t>总数</w:t>
      </w:r>
      <w:r w:rsidR="00DE3235" w:rsidRPr="005F24F9">
        <w:rPr>
          <w:rFonts w:ascii="Times New Roman" w:hAnsi="Times New Roman" w:cs="Times New Roman"/>
        </w:rPr>
        <w:t>的百分比</w:t>
      </w:r>
      <w:r w:rsidR="00E05D08" w:rsidRPr="005F24F9">
        <w:rPr>
          <w:rFonts w:ascii="Times New Roman" w:hAnsi="Times New Roman" w:cs="Times New Roman"/>
        </w:rPr>
        <w:t>。</w:t>
      </w:r>
      <w:r w:rsidR="00F8642E" w:rsidRPr="005F24F9">
        <w:rPr>
          <w:rFonts w:ascii="Times New Roman" w:hAnsi="Times New Roman" w:cs="Times New Roman"/>
        </w:rPr>
        <w:t>离群点</w:t>
      </w:r>
      <w:r w:rsidR="00700E7C" w:rsidRPr="005F24F9">
        <w:rPr>
          <w:rFonts w:ascii="Times New Roman" w:hAnsi="Times New Roman" w:cs="Times New Roman"/>
        </w:rPr>
        <w:t>数量以及中心点数量来评价</w:t>
      </w:r>
      <w:r w:rsidR="00DA0E56" w:rsidRPr="005F24F9">
        <w:rPr>
          <w:rFonts w:ascii="Times New Roman" w:hAnsi="Times New Roman" w:cs="Times New Roman"/>
        </w:rPr>
        <w:t>算法策略</w:t>
      </w:r>
      <w:r w:rsidRPr="005F24F9">
        <w:rPr>
          <w:rFonts w:ascii="Times New Roman" w:hAnsi="Times New Roman" w:cs="Times New Roman"/>
        </w:rPr>
        <w:t>。</w:t>
      </w:r>
      <w:r w:rsidR="00074746" w:rsidRPr="005F24F9">
        <w:rPr>
          <w:rFonts w:ascii="Times New Roman" w:hAnsi="Times New Roman" w:cs="Times New Roman"/>
        </w:rPr>
        <w:t>改进的选择策略需要确定距离半径</w:t>
      </w:r>
      <m:oMath>
        <m:r>
          <m:rPr>
            <m:sty m:val="p"/>
          </m:rPr>
          <w:rPr>
            <w:rFonts w:ascii="Cambria Math" w:hAnsi="Cambria Math" w:cs="Times New Roman"/>
          </w:rPr>
          <m:t>α</m:t>
        </m:r>
      </m:oMath>
      <w:r w:rsidR="00074746" w:rsidRPr="005F24F9">
        <w:rPr>
          <w:rFonts w:ascii="Times New Roman" w:hAnsi="Times New Roman" w:cs="Times New Roman"/>
        </w:rPr>
        <w:t>，</w:t>
      </w:r>
      <w:r w:rsidR="00D840B1" w:rsidRPr="005F24F9">
        <w:rPr>
          <w:rFonts w:ascii="Times New Roman" w:hAnsi="Times New Roman" w:cs="Times New Roman"/>
        </w:rPr>
        <w:t>为了确定</w:t>
      </w:r>
      <w:r w:rsidR="00122C23" w:rsidRPr="005F24F9">
        <w:rPr>
          <w:rFonts w:ascii="Times New Roman" w:hAnsi="Times New Roman" w:cs="Times New Roman"/>
        </w:rPr>
        <w:t>最佳</w:t>
      </w:r>
      <m:oMath>
        <m:r>
          <m:rPr>
            <m:sty m:val="p"/>
          </m:rPr>
          <w:rPr>
            <w:rFonts w:ascii="Cambria Math" w:hAnsi="Cambria Math" w:cs="Times New Roman"/>
          </w:rPr>
          <m:t>α</m:t>
        </m:r>
      </m:oMath>
      <w:r w:rsidR="00122C23" w:rsidRPr="005F24F9">
        <w:rPr>
          <w:rFonts w:ascii="Times New Roman" w:hAnsi="Times New Roman" w:cs="Times New Roman"/>
        </w:rPr>
        <w:t>，</w:t>
      </w:r>
      <w:r w:rsidR="008051C9" w:rsidRPr="005F24F9">
        <w:rPr>
          <w:rFonts w:ascii="Times New Roman" w:hAnsi="Times New Roman" w:cs="Times New Roman"/>
        </w:rPr>
        <w:t>一个简单选择</w:t>
      </w:r>
      <w:r w:rsidR="00122C23" w:rsidRPr="005F24F9">
        <w:rPr>
          <w:rFonts w:ascii="Times New Roman" w:hAnsi="Times New Roman" w:cs="Times New Roman"/>
        </w:rPr>
        <w:t>策略</w:t>
      </w:r>
      <w:r w:rsidR="00100716">
        <w:rPr>
          <w:rFonts w:ascii="Times New Roman" w:hAnsi="Times New Roman" w:cs="Times New Roman" w:hint="eastAsia"/>
        </w:rPr>
        <w:t>令</w:t>
      </w:r>
      <m:oMath>
        <m:r>
          <m:rPr>
            <m:sty m:val="p"/>
          </m:rPr>
          <w:rPr>
            <w:rFonts w:ascii="Cambria Math" w:hAnsi="Cambria Math" w:cs="Times New Roman"/>
          </w:rPr>
          <m:t>α=</m:t>
        </m:r>
        <m:f>
          <m:fPr>
            <m:type m:val="lin"/>
            <m:ctrlPr>
              <w:rPr>
                <w:rFonts w:ascii="Cambria Math" w:hAnsi="Cambria Math" w:cs="Times New Roman"/>
              </w:rPr>
            </m:ctrlPr>
          </m:fPr>
          <m:num>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≠0</m:t>
                </m:r>
              </m:e>
            </m:d>
            <m:r>
              <w:rPr>
                <w:rFonts w:ascii="Cambria Math" w:hAnsi="Cambria Math" w:cs="Times New Roman"/>
              </w:rPr>
              <m:t>)</m:t>
            </m:r>
          </m:num>
          <m:den>
            <m:r>
              <w:rPr>
                <w:rFonts w:ascii="Cambria Math" w:hAnsi="Cambria Math" w:cs="Times New Roman"/>
              </w:rPr>
              <m:t>N</m:t>
            </m:r>
          </m:den>
        </m:f>
      </m:oMath>
      <w:r w:rsidR="00800584" w:rsidRPr="005F24F9">
        <w:rPr>
          <w:rFonts w:ascii="Times New Roman" w:hAnsi="Times New Roman" w:cs="Times New Roman"/>
        </w:rPr>
        <w:t>，</w:t>
      </w:r>
      <w:r w:rsidR="00800584" w:rsidRPr="005F24F9">
        <w:rPr>
          <w:rFonts w:ascii="Times New Roman" w:hAnsi="Times New Roman" w:cs="Times New Roman"/>
        </w:rPr>
        <w:t>D</w:t>
      </w:r>
      <w:r w:rsidR="00800584" w:rsidRPr="005F24F9">
        <w:rPr>
          <w:rFonts w:ascii="Times New Roman" w:hAnsi="Times New Roman" w:cs="Times New Roman"/>
        </w:rPr>
        <w:t>为样本距离矩阵，</w:t>
      </w:r>
      <w:r w:rsidR="00AA41C0" w:rsidRPr="005F24F9">
        <w:rPr>
          <w:rFonts w:ascii="Times New Roman" w:hAnsi="Times New Roman" w:cs="Times New Roman"/>
        </w:rPr>
        <w:t>通过不断调整</w:t>
      </w:r>
      <w:r w:rsidR="00AA41C0" w:rsidRPr="005F24F9">
        <w:rPr>
          <w:rFonts w:ascii="Times New Roman" w:hAnsi="Times New Roman" w:cs="Times New Roman"/>
        </w:rPr>
        <w:t>N</w:t>
      </w:r>
      <w:r w:rsidR="00174A57" w:rsidRPr="005F24F9">
        <w:rPr>
          <w:rFonts w:ascii="Times New Roman" w:hAnsi="Times New Roman" w:cs="Times New Roman"/>
        </w:rPr>
        <w:t>，选择出最优</w:t>
      </w:r>
      <w:r w:rsidR="00174A57" w:rsidRPr="005F24F9">
        <w:rPr>
          <w:rFonts w:ascii="Times New Roman" w:hAnsi="Times New Roman" w:cs="Times New Roman"/>
        </w:rPr>
        <w:t>N</w:t>
      </w:r>
      <w:r w:rsidR="00174A57" w:rsidRPr="005F24F9">
        <w:rPr>
          <w:rFonts w:ascii="Times New Roman" w:hAnsi="Times New Roman" w:cs="Times New Roman"/>
        </w:rPr>
        <w:t>值。</w:t>
      </w:r>
      <w:r w:rsidR="00B74BEC" w:rsidRPr="005F24F9">
        <w:rPr>
          <w:rFonts w:ascii="Times New Roman" w:hAnsi="Times New Roman" w:cs="Times New Roman"/>
        </w:rPr>
        <w:t>采用不同的数据集，对</w:t>
      </w:r>
      <w:r w:rsidR="001F47C6" w:rsidRPr="005F24F9">
        <w:rPr>
          <w:rFonts w:ascii="Times New Roman" w:hAnsi="Times New Roman" w:cs="Times New Roman"/>
        </w:rPr>
        <w:t>不同</w:t>
      </w:r>
      <w:r w:rsidR="001F47C6" w:rsidRPr="005F24F9">
        <w:rPr>
          <w:rFonts w:ascii="Times New Roman" w:hAnsi="Times New Roman" w:cs="Times New Roman"/>
        </w:rPr>
        <w:t>N</w:t>
      </w:r>
      <w:r w:rsidR="001F47C6" w:rsidRPr="005F24F9">
        <w:rPr>
          <w:rFonts w:ascii="Times New Roman" w:hAnsi="Times New Roman" w:cs="Times New Roman"/>
        </w:rPr>
        <w:t>值的</w:t>
      </w:r>
      <w:r w:rsidR="007C2EC3" w:rsidRPr="005F24F9">
        <w:rPr>
          <w:rFonts w:ascii="Times New Roman" w:hAnsi="Times New Roman" w:cs="Times New Roman"/>
        </w:rPr>
        <w:t>改进的中心点选择策略</w:t>
      </w:r>
      <w:r w:rsidR="001F47C6" w:rsidRPr="005F24F9">
        <w:rPr>
          <w:rFonts w:ascii="Times New Roman" w:hAnsi="Times New Roman" w:cs="Times New Roman"/>
        </w:rPr>
        <w:t>的实验结果</w:t>
      </w:r>
      <w:r w:rsidR="00156E28" w:rsidRPr="005F24F9">
        <w:rPr>
          <w:rFonts w:ascii="Times New Roman" w:hAnsi="Times New Roman" w:cs="Times New Roman"/>
        </w:rPr>
        <w:t>如图</w:t>
      </w:r>
      <w:r w:rsidR="00822FD8" w:rsidRPr="005F24F9">
        <w:rPr>
          <w:rFonts w:ascii="Times New Roman" w:hAnsi="Times New Roman" w:cs="Times New Roman"/>
        </w:rPr>
        <w:t>4</w:t>
      </w:r>
      <w:r w:rsidR="001F47C6" w:rsidRPr="005F24F9">
        <w:rPr>
          <w:rFonts w:ascii="Times New Roman" w:hAnsi="Times New Roman" w:cs="Times New Roman"/>
        </w:rPr>
        <w:t>所示。</w:t>
      </w:r>
    </w:p>
    <w:p w:rsidR="00517063" w:rsidRPr="005F24F9" w:rsidRDefault="00030FC4" w:rsidP="00AD36ED">
      <w:pPr>
        <w:jc w:val="center"/>
        <w:rPr>
          <w:rFonts w:ascii="Times New Roman" w:hAnsi="Times New Roman" w:cs="Times New Roman"/>
        </w:rPr>
      </w:pPr>
      <w:r w:rsidRPr="005F24F9">
        <w:rPr>
          <w:rFonts w:ascii="Times New Roman" w:hAnsi="Times New Roman" w:cs="Times New Roman"/>
          <w:noProof/>
        </w:rPr>
        <w:drawing>
          <wp:inline distT="0" distB="0" distL="0" distR="0" wp14:anchorId="2A3A349F" wp14:editId="16018A09">
            <wp:extent cx="3090672" cy="2056248"/>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104580" cy="2065501"/>
                    </a:xfrm>
                    <a:prstGeom prst="rect">
                      <a:avLst/>
                    </a:prstGeom>
                  </pic:spPr>
                </pic:pic>
              </a:graphicData>
            </a:graphic>
          </wp:inline>
        </w:drawing>
      </w:r>
    </w:p>
    <w:p w:rsidR="00867AC6" w:rsidRPr="005F24F9" w:rsidRDefault="00867AC6" w:rsidP="00563478">
      <w:pPr>
        <w:jc w:val="center"/>
        <w:rPr>
          <w:rFonts w:ascii="Times New Roman" w:hAnsi="Times New Roman" w:cs="Times New Roman"/>
        </w:rPr>
      </w:pPr>
      <w:r w:rsidRPr="005F24F9">
        <w:rPr>
          <w:rFonts w:ascii="Times New Roman" w:hAnsi="Times New Roman" w:cs="Times New Roman"/>
        </w:rPr>
        <w:t>图</w:t>
      </w:r>
      <w:r w:rsidR="00822FD8" w:rsidRPr="005F24F9">
        <w:rPr>
          <w:rFonts w:ascii="Times New Roman" w:hAnsi="Times New Roman" w:cs="Times New Roman"/>
        </w:rPr>
        <w:t>4</w:t>
      </w:r>
      <w:r w:rsidR="001D438D" w:rsidRPr="005F24F9">
        <w:rPr>
          <w:rFonts w:ascii="Times New Roman" w:hAnsi="Times New Roman" w:cs="Times New Roman"/>
        </w:rPr>
        <w:t>不同</w:t>
      </w:r>
      <w:r w:rsidR="003529BE" w:rsidRPr="005F24F9">
        <w:rPr>
          <w:rFonts w:ascii="Times New Roman" w:hAnsi="Times New Roman" w:cs="Times New Roman"/>
        </w:rPr>
        <w:t>数据集的</w:t>
      </w:r>
      <w:r w:rsidRPr="005F24F9">
        <w:rPr>
          <w:rFonts w:ascii="Times New Roman" w:hAnsi="Times New Roman" w:cs="Times New Roman"/>
        </w:rPr>
        <w:t>聚类错误率</w:t>
      </w:r>
    </w:p>
    <w:p w:rsidR="004539AA" w:rsidRPr="005F24F9" w:rsidRDefault="00DE58D7" w:rsidP="000D463E">
      <w:pPr>
        <w:ind w:firstLine="420"/>
        <w:rPr>
          <w:rFonts w:ascii="Times New Roman" w:hAnsi="Times New Roman" w:cs="Times New Roman"/>
        </w:rPr>
      </w:pPr>
      <w:r w:rsidRPr="005F24F9">
        <w:rPr>
          <w:rFonts w:ascii="Times New Roman" w:hAnsi="Times New Roman" w:cs="Times New Roman"/>
        </w:rPr>
        <w:t>由图</w:t>
      </w:r>
      <w:r w:rsidRPr="005F24F9">
        <w:rPr>
          <w:rFonts w:ascii="Times New Roman" w:hAnsi="Times New Roman" w:cs="Times New Roman"/>
        </w:rPr>
        <w:t>4</w:t>
      </w:r>
      <w:r w:rsidR="000A0278" w:rsidRPr="005F24F9">
        <w:rPr>
          <w:rFonts w:ascii="Times New Roman" w:hAnsi="Times New Roman" w:cs="Times New Roman"/>
        </w:rPr>
        <w:t>可知</w:t>
      </w:r>
      <w:r w:rsidRPr="005F24F9">
        <w:rPr>
          <w:rFonts w:ascii="Times New Roman" w:hAnsi="Times New Roman" w:cs="Times New Roman"/>
        </w:rPr>
        <w:t>，当</w:t>
      </w:r>
      <w:r w:rsidRPr="005F24F9">
        <w:rPr>
          <w:rFonts w:ascii="Times New Roman" w:hAnsi="Times New Roman" w:cs="Times New Roman"/>
        </w:rPr>
        <w:t>N</w:t>
      </w:r>
      <w:r w:rsidRPr="005F24F9">
        <w:rPr>
          <w:rFonts w:ascii="Times New Roman" w:hAnsi="Times New Roman" w:cs="Times New Roman"/>
        </w:rPr>
        <w:t>小于某一个值时，聚类错误率高达</w:t>
      </w:r>
      <w:r w:rsidRPr="005F24F9">
        <w:rPr>
          <w:rFonts w:ascii="Times New Roman" w:hAnsi="Times New Roman" w:cs="Times New Roman"/>
        </w:rPr>
        <w:t>70%</w:t>
      </w:r>
      <w:r w:rsidRPr="005F24F9">
        <w:rPr>
          <w:rFonts w:ascii="Times New Roman" w:hAnsi="Times New Roman" w:cs="Times New Roman"/>
        </w:rPr>
        <w:t>以上并趋于稳定，聚类中心点不超过三个，说明有一个簇集很大，几乎包含所有的样本。原因是当</w:t>
      </w:r>
      <w:r w:rsidRPr="005F24F9">
        <w:rPr>
          <w:rFonts w:ascii="Times New Roman" w:hAnsi="Times New Roman" w:cs="Times New Roman"/>
        </w:rPr>
        <w:t>N</w:t>
      </w:r>
      <w:r w:rsidRPr="005F24F9">
        <w:rPr>
          <w:rFonts w:ascii="Times New Roman" w:hAnsi="Times New Roman" w:cs="Times New Roman"/>
        </w:rPr>
        <w:t>较小时阈值半径较大，几乎所有的样本都聚类到一个中心点。</w:t>
      </w:r>
      <w:r w:rsidR="0009573D" w:rsidRPr="005F24F9">
        <w:rPr>
          <w:rFonts w:ascii="Times New Roman" w:hAnsi="Times New Roman" w:cs="Times New Roman"/>
        </w:rPr>
        <w:t>在</w:t>
      </w:r>
      <w:r w:rsidR="005E74E6" w:rsidRPr="005F24F9">
        <w:rPr>
          <w:rFonts w:ascii="Times New Roman" w:hAnsi="Times New Roman" w:cs="Times New Roman"/>
        </w:rPr>
        <w:t>数据集</w:t>
      </w:r>
      <w:r w:rsidR="0009573D" w:rsidRPr="005F24F9">
        <w:rPr>
          <w:rFonts w:ascii="Times New Roman" w:hAnsi="Times New Roman" w:cs="Times New Roman"/>
        </w:rPr>
        <w:t>Wine</w:t>
      </w:r>
      <w:r w:rsidR="0009573D" w:rsidRPr="005F24F9">
        <w:rPr>
          <w:rFonts w:ascii="Times New Roman" w:hAnsi="Times New Roman" w:cs="Times New Roman"/>
        </w:rPr>
        <w:t>的实验中，当</w:t>
      </w:r>
      <w:r w:rsidR="0009573D" w:rsidRPr="005F24F9">
        <w:rPr>
          <w:rFonts w:ascii="Times New Roman" w:hAnsi="Times New Roman" w:cs="Times New Roman"/>
        </w:rPr>
        <w:t>N=12</w:t>
      </w:r>
      <w:r w:rsidR="0009573D" w:rsidRPr="005F24F9">
        <w:rPr>
          <w:rFonts w:ascii="Times New Roman" w:hAnsi="Times New Roman" w:cs="Times New Roman"/>
        </w:rPr>
        <w:t>时，错误率</w:t>
      </w:r>
      <w:r w:rsidR="009A06E1" w:rsidRPr="005F24F9">
        <w:rPr>
          <w:rFonts w:ascii="Times New Roman" w:hAnsi="Times New Roman" w:cs="Times New Roman"/>
        </w:rPr>
        <w:t>在四组实验中错误率最低</w:t>
      </w:r>
      <w:r w:rsidR="0009573D" w:rsidRPr="005F24F9">
        <w:rPr>
          <w:rFonts w:ascii="Times New Roman" w:hAnsi="Times New Roman" w:cs="Times New Roman"/>
        </w:rPr>
        <w:t>为</w:t>
      </w:r>
      <m:oMath>
        <m:r>
          <m:rPr>
            <m:sty m:val="p"/>
          </m:rPr>
          <w:rPr>
            <w:rFonts w:ascii="Cambria Math" w:hAnsi="Cambria Math" w:cs="Times New Roman"/>
          </w:rPr>
          <m:t>2.3%</m:t>
        </m:r>
      </m:oMath>
      <w:r w:rsidR="0009573D" w:rsidRPr="005F24F9">
        <w:rPr>
          <w:rFonts w:ascii="Times New Roman" w:hAnsi="Times New Roman" w:cs="Times New Roman"/>
        </w:rPr>
        <w:t>。</w:t>
      </w:r>
    </w:p>
    <w:p w:rsidR="00D84E12" w:rsidRPr="005F24F9" w:rsidRDefault="00C16681" w:rsidP="00563478">
      <w:pPr>
        <w:jc w:val="center"/>
        <w:rPr>
          <w:rFonts w:ascii="Times New Roman" w:hAnsi="Times New Roman" w:cs="Times New Roman"/>
        </w:rPr>
      </w:pPr>
      <w:r w:rsidRPr="005F24F9">
        <w:rPr>
          <w:rFonts w:ascii="Times New Roman" w:hAnsi="Times New Roman" w:cs="Times New Roman"/>
          <w:noProof/>
        </w:rPr>
        <w:drawing>
          <wp:inline distT="0" distB="0" distL="0" distR="0" wp14:anchorId="54193FAE" wp14:editId="67ACC9D4">
            <wp:extent cx="3227832" cy="20818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251849" cy="2097304"/>
                    </a:xfrm>
                    <a:prstGeom prst="rect">
                      <a:avLst/>
                    </a:prstGeom>
                  </pic:spPr>
                </pic:pic>
              </a:graphicData>
            </a:graphic>
          </wp:inline>
        </w:drawing>
      </w:r>
    </w:p>
    <w:p w:rsidR="00867AC6" w:rsidRPr="005F24F9" w:rsidRDefault="000E15C8" w:rsidP="000E15C8">
      <w:pPr>
        <w:jc w:val="center"/>
        <w:rPr>
          <w:rFonts w:ascii="Times New Roman" w:hAnsi="Times New Roman" w:cs="Times New Roman"/>
        </w:rPr>
      </w:pPr>
      <w:r w:rsidRPr="005F24F9">
        <w:rPr>
          <w:rFonts w:ascii="Times New Roman" w:hAnsi="Times New Roman" w:cs="Times New Roman"/>
        </w:rPr>
        <w:t>图</w:t>
      </w:r>
      <w:r w:rsidR="00822FD8" w:rsidRPr="005F24F9">
        <w:rPr>
          <w:rFonts w:ascii="Times New Roman" w:hAnsi="Times New Roman" w:cs="Times New Roman"/>
        </w:rPr>
        <w:t>5</w:t>
      </w:r>
      <w:r w:rsidRPr="005F24F9">
        <w:rPr>
          <w:rFonts w:ascii="Times New Roman" w:hAnsi="Times New Roman" w:cs="Times New Roman"/>
        </w:rPr>
        <w:t xml:space="preserve"> </w:t>
      </w:r>
      <w:r w:rsidR="00FF795D" w:rsidRPr="005F24F9">
        <w:rPr>
          <w:rFonts w:ascii="Times New Roman" w:hAnsi="Times New Roman" w:cs="Times New Roman"/>
        </w:rPr>
        <w:t>不同数据集</w:t>
      </w:r>
      <w:r w:rsidRPr="005F24F9">
        <w:rPr>
          <w:rFonts w:ascii="Times New Roman" w:hAnsi="Times New Roman" w:cs="Times New Roman"/>
        </w:rPr>
        <w:t>离群点</w:t>
      </w:r>
      <w:r w:rsidR="009241F4" w:rsidRPr="005F24F9">
        <w:rPr>
          <w:rFonts w:ascii="Times New Roman" w:hAnsi="Times New Roman" w:cs="Times New Roman"/>
        </w:rPr>
        <w:t>个数</w:t>
      </w:r>
    </w:p>
    <w:p w:rsidR="00F8060E" w:rsidRPr="005F24F9" w:rsidRDefault="00AF2E6F" w:rsidP="00F9031F">
      <w:pPr>
        <w:ind w:firstLine="420"/>
        <w:jc w:val="left"/>
        <w:rPr>
          <w:rFonts w:ascii="Times New Roman" w:hAnsi="Times New Roman" w:cs="Times New Roman"/>
        </w:rPr>
      </w:pPr>
      <w:r w:rsidRPr="005F24F9">
        <w:rPr>
          <w:rFonts w:ascii="Times New Roman" w:hAnsi="Times New Roman" w:cs="Times New Roman"/>
        </w:rPr>
        <w:lastRenderedPageBreak/>
        <w:t>结合图</w:t>
      </w:r>
      <w:r w:rsidRPr="005F24F9">
        <w:rPr>
          <w:rFonts w:ascii="Times New Roman" w:hAnsi="Times New Roman" w:cs="Times New Roman"/>
        </w:rPr>
        <w:t>4</w:t>
      </w:r>
      <w:r w:rsidRPr="005F24F9">
        <w:rPr>
          <w:rFonts w:ascii="Times New Roman" w:hAnsi="Times New Roman" w:cs="Times New Roman"/>
        </w:rPr>
        <w:t>和图</w:t>
      </w:r>
      <w:r w:rsidR="00F8060E" w:rsidRPr="005F24F9">
        <w:rPr>
          <w:rFonts w:ascii="Times New Roman" w:hAnsi="Times New Roman" w:cs="Times New Roman"/>
        </w:rPr>
        <w:t>5</w:t>
      </w:r>
      <w:r w:rsidR="00F8060E" w:rsidRPr="005F24F9">
        <w:rPr>
          <w:rFonts w:ascii="Times New Roman" w:hAnsi="Times New Roman" w:cs="Times New Roman"/>
        </w:rPr>
        <w:t>所示当</w:t>
      </w:r>
      <w:r w:rsidR="00F8060E" w:rsidRPr="005F24F9">
        <w:rPr>
          <w:rFonts w:ascii="Times New Roman" w:hAnsi="Times New Roman" w:cs="Times New Roman"/>
        </w:rPr>
        <w:t>N</w:t>
      </w:r>
      <w:r w:rsidR="00F8060E" w:rsidRPr="005F24F9">
        <w:rPr>
          <w:rFonts w:ascii="Times New Roman" w:hAnsi="Times New Roman" w:cs="Times New Roman"/>
        </w:rPr>
        <w:t>大于某一个值时，聚类错误率同样高达</w:t>
      </w:r>
      <w:r w:rsidR="00F8060E" w:rsidRPr="005F24F9">
        <w:rPr>
          <w:rFonts w:ascii="Times New Roman" w:hAnsi="Times New Roman" w:cs="Times New Roman"/>
        </w:rPr>
        <w:t>70%</w:t>
      </w:r>
      <w:r w:rsidR="00F8060E" w:rsidRPr="005F24F9">
        <w:rPr>
          <w:rFonts w:ascii="Times New Roman" w:hAnsi="Times New Roman" w:cs="Times New Roman"/>
        </w:rPr>
        <w:t>以上并一直增加，说明当</w:t>
      </w:r>
      <w:r w:rsidR="00F8060E" w:rsidRPr="005F24F9">
        <w:rPr>
          <w:rFonts w:ascii="Times New Roman" w:hAnsi="Times New Roman" w:cs="Times New Roman"/>
        </w:rPr>
        <w:t>N</w:t>
      </w:r>
      <w:r w:rsidR="00F8060E" w:rsidRPr="005F24F9">
        <w:rPr>
          <w:rFonts w:ascii="Times New Roman" w:hAnsi="Times New Roman" w:cs="Times New Roman"/>
        </w:rPr>
        <w:t>较大时阈值半径很小，每次半径内只有初始选择的两个点，经过多次选择之后，大部分点都被认为是离群点</w:t>
      </w:r>
      <w:r w:rsidR="00470F99" w:rsidRPr="005F24F9">
        <w:rPr>
          <w:rFonts w:ascii="Times New Roman" w:hAnsi="Times New Roman" w:cs="Times New Roman"/>
        </w:rPr>
        <w:t>，所以离群点个数随着</w:t>
      </w:r>
      <w:r w:rsidR="00470F99" w:rsidRPr="005F24F9">
        <w:rPr>
          <w:rFonts w:ascii="Times New Roman" w:hAnsi="Times New Roman" w:cs="Times New Roman"/>
        </w:rPr>
        <w:t>N</w:t>
      </w:r>
      <w:r w:rsidR="00470F99" w:rsidRPr="005F24F9">
        <w:rPr>
          <w:rFonts w:ascii="Times New Roman" w:hAnsi="Times New Roman" w:cs="Times New Roman"/>
        </w:rPr>
        <w:t>的增大越来越多</w:t>
      </w:r>
      <w:r w:rsidR="00153D66" w:rsidRPr="005F24F9">
        <w:rPr>
          <w:rFonts w:ascii="Times New Roman" w:hAnsi="Times New Roman" w:cs="Times New Roman"/>
        </w:rPr>
        <w:t>。</w:t>
      </w:r>
    </w:p>
    <w:p w:rsidR="000E15C8" w:rsidRPr="005F24F9" w:rsidRDefault="00B773F4" w:rsidP="000E15C8">
      <w:pPr>
        <w:jc w:val="center"/>
        <w:rPr>
          <w:rFonts w:ascii="Times New Roman" w:hAnsi="Times New Roman" w:cs="Times New Roman"/>
        </w:rPr>
      </w:pPr>
      <w:r w:rsidRPr="005F24F9">
        <w:rPr>
          <w:rFonts w:ascii="Times New Roman" w:hAnsi="Times New Roman" w:cs="Times New Roman"/>
          <w:noProof/>
        </w:rPr>
        <w:drawing>
          <wp:inline distT="0" distB="0" distL="0" distR="0" wp14:anchorId="6AC7BF20" wp14:editId="0BFC2B29">
            <wp:extent cx="3557016" cy="1353312"/>
            <wp:effectExtent l="0" t="0" r="24765" b="1841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F131A1" w:rsidRPr="005F24F9" w:rsidRDefault="00BB23A2" w:rsidP="007E6734">
      <w:pPr>
        <w:jc w:val="center"/>
        <w:rPr>
          <w:rFonts w:ascii="Times New Roman" w:hAnsi="Times New Roman" w:cs="Times New Roman"/>
        </w:rPr>
      </w:pPr>
      <w:r w:rsidRPr="005F24F9">
        <w:rPr>
          <w:rFonts w:ascii="Times New Roman" w:hAnsi="Times New Roman" w:cs="Times New Roman"/>
        </w:rPr>
        <w:t>图</w:t>
      </w:r>
      <w:r w:rsidR="00822FD8" w:rsidRPr="005F24F9">
        <w:rPr>
          <w:rFonts w:ascii="Times New Roman" w:hAnsi="Times New Roman" w:cs="Times New Roman"/>
        </w:rPr>
        <w:t>6</w:t>
      </w:r>
      <w:r w:rsidR="007E6734" w:rsidRPr="005F24F9">
        <w:rPr>
          <w:rFonts w:ascii="Times New Roman" w:hAnsi="Times New Roman" w:cs="Times New Roman"/>
        </w:rPr>
        <w:t xml:space="preserve"> </w:t>
      </w:r>
      <w:r w:rsidRPr="005F24F9">
        <w:rPr>
          <w:rFonts w:ascii="Times New Roman" w:hAnsi="Times New Roman" w:cs="Times New Roman"/>
        </w:rPr>
        <w:t xml:space="preserve"> iris</w:t>
      </w:r>
      <w:r w:rsidR="00093688" w:rsidRPr="005F24F9">
        <w:rPr>
          <w:rFonts w:ascii="Times New Roman" w:hAnsi="Times New Roman" w:cs="Times New Roman"/>
        </w:rPr>
        <w:t>数据集</w:t>
      </w:r>
      <w:r w:rsidRPr="005F24F9">
        <w:rPr>
          <w:rFonts w:ascii="Times New Roman" w:hAnsi="Times New Roman" w:cs="Times New Roman"/>
        </w:rPr>
        <w:t>中心点</w:t>
      </w:r>
      <w:r w:rsidR="00093688" w:rsidRPr="005F24F9">
        <w:rPr>
          <w:rFonts w:ascii="Times New Roman" w:hAnsi="Times New Roman" w:cs="Times New Roman"/>
        </w:rPr>
        <w:t>个数</w:t>
      </w:r>
    </w:p>
    <w:p w:rsidR="004539AA" w:rsidRPr="005F24F9" w:rsidRDefault="00C95174" w:rsidP="004539AA">
      <w:pPr>
        <w:ind w:firstLine="420"/>
        <w:rPr>
          <w:rFonts w:ascii="Times New Roman" w:hAnsi="Times New Roman" w:cs="Times New Roman"/>
        </w:rPr>
      </w:pPr>
      <w:r w:rsidRPr="005F24F9">
        <w:rPr>
          <w:rFonts w:ascii="Times New Roman" w:hAnsi="Times New Roman" w:cs="Times New Roman"/>
        </w:rPr>
        <w:t>如图</w:t>
      </w:r>
      <w:r w:rsidRPr="005F24F9">
        <w:rPr>
          <w:rFonts w:ascii="Times New Roman" w:hAnsi="Times New Roman" w:cs="Times New Roman"/>
        </w:rPr>
        <w:t>6</w:t>
      </w:r>
      <w:r w:rsidRPr="005F24F9">
        <w:rPr>
          <w:rFonts w:ascii="Times New Roman" w:hAnsi="Times New Roman" w:cs="Times New Roman"/>
        </w:rPr>
        <w:t>所示，</w:t>
      </w:r>
      <w:r w:rsidR="003819CC" w:rsidRPr="005F24F9">
        <w:rPr>
          <w:rFonts w:ascii="Times New Roman" w:hAnsi="Times New Roman" w:cs="Times New Roman"/>
        </w:rPr>
        <w:t>当</w:t>
      </w:r>
      <w:r w:rsidR="003819CC" w:rsidRPr="005F24F9">
        <w:rPr>
          <w:rFonts w:ascii="Times New Roman" w:hAnsi="Times New Roman" w:cs="Times New Roman"/>
        </w:rPr>
        <w:t>N</w:t>
      </w:r>
      <w:r w:rsidR="009A4F80" w:rsidRPr="005F24F9">
        <w:rPr>
          <w:rFonts w:ascii="Times New Roman" w:hAnsi="Times New Roman" w:cs="Times New Roman"/>
        </w:rPr>
        <w:t>在</w:t>
      </w:r>
      <w:r w:rsidR="009A4F80" w:rsidRPr="005F24F9">
        <w:rPr>
          <w:rFonts w:ascii="Times New Roman" w:hAnsi="Times New Roman" w:cs="Times New Roman"/>
        </w:rPr>
        <w:t>8</w:t>
      </w:r>
      <w:r w:rsidR="009A4F80" w:rsidRPr="005F24F9">
        <w:rPr>
          <w:rFonts w:ascii="Times New Roman" w:hAnsi="Times New Roman" w:cs="Times New Roman"/>
        </w:rPr>
        <w:t>到</w:t>
      </w:r>
      <w:r w:rsidR="009A4F80" w:rsidRPr="005F24F9">
        <w:rPr>
          <w:rFonts w:ascii="Times New Roman" w:hAnsi="Times New Roman" w:cs="Times New Roman"/>
        </w:rPr>
        <w:t>23</w:t>
      </w:r>
      <w:r w:rsidR="009A4F80" w:rsidRPr="005F24F9">
        <w:rPr>
          <w:rFonts w:ascii="Times New Roman" w:hAnsi="Times New Roman" w:cs="Times New Roman"/>
        </w:rPr>
        <w:t>之间</w:t>
      </w:r>
      <w:r w:rsidR="003819CC" w:rsidRPr="005F24F9">
        <w:rPr>
          <w:rFonts w:ascii="Times New Roman" w:hAnsi="Times New Roman" w:cs="Times New Roman"/>
        </w:rPr>
        <w:t>时，聚类中心点为</w:t>
      </w:r>
      <w:r w:rsidR="003819CC" w:rsidRPr="005F24F9">
        <w:rPr>
          <w:rFonts w:ascii="Times New Roman" w:hAnsi="Times New Roman" w:cs="Times New Roman"/>
        </w:rPr>
        <w:t>3</w:t>
      </w:r>
      <w:r w:rsidR="003819CC" w:rsidRPr="005F24F9">
        <w:rPr>
          <w:rFonts w:ascii="Times New Roman" w:hAnsi="Times New Roman" w:cs="Times New Roman"/>
        </w:rPr>
        <w:t>个，</w:t>
      </w:r>
      <w:r w:rsidR="009A4F80" w:rsidRPr="005F24F9">
        <w:rPr>
          <w:rFonts w:ascii="Times New Roman" w:hAnsi="Times New Roman" w:cs="Times New Roman"/>
        </w:rPr>
        <w:t>结合图</w:t>
      </w:r>
      <w:r w:rsidR="00F740A4" w:rsidRPr="005F24F9">
        <w:rPr>
          <w:rFonts w:ascii="Times New Roman" w:hAnsi="Times New Roman" w:cs="Times New Roman"/>
        </w:rPr>
        <w:t>4</w:t>
      </w:r>
      <w:r w:rsidR="002B2969" w:rsidRPr="005F24F9">
        <w:rPr>
          <w:rFonts w:ascii="Times New Roman" w:hAnsi="Times New Roman" w:cs="Times New Roman"/>
        </w:rPr>
        <w:t>这在个区间</w:t>
      </w:r>
      <w:r w:rsidR="0046308B" w:rsidRPr="005F24F9">
        <w:rPr>
          <w:rFonts w:ascii="Times New Roman" w:hAnsi="Times New Roman" w:cs="Times New Roman"/>
        </w:rPr>
        <w:t>聚类的错误率也是较低。</w:t>
      </w:r>
      <w:r w:rsidR="00872261" w:rsidRPr="005F24F9">
        <w:rPr>
          <w:rFonts w:ascii="Times New Roman" w:hAnsi="Times New Roman" w:cs="Times New Roman"/>
        </w:rPr>
        <w:t>在修改之后的</w:t>
      </w:r>
      <w:r w:rsidR="00872261" w:rsidRPr="005F24F9">
        <w:rPr>
          <w:rFonts w:ascii="Times New Roman" w:hAnsi="Times New Roman" w:cs="Times New Roman"/>
        </w:rPr>
        <w:t>Iris</w:t>
      </w:r>
      <w:r w:rsidR="00872261" w:rsidRPr="005F24F9">
        <w:rPr>
          <w:rFonts w:ascii="Times New Roman" w:hAnsi="Times New Roman" w:cs="Times New Roman"/>
        </w:rPr>
        <w:t>实验中，</w:t>
      </w:r>
      <w:r w:rsidR="002441B9" w:rsidRPr="005F24F9">
        <w:rPr>
          <w:rFonts w:ascii="Times New Roman" w:hAnsi="Times New Roman" w:cs="Times New Roman"/>
        </w:rPr>
        <w:t>添加的</w:t>
      </w:r>
      <w:r w:rsidR="00D73AB4" w:rsidRPr="005F24F9">
        <w:rPr>
          <w:rFonts w:ascii="Times New Roman" w:hAnsi="Times New Roman" w:cs="Times New Roman"/>
        </w:rPr>
        <w:t>3</w:t>
      </w:r>
      <w:r w:rsidR="00D73AB4" w:rsidRPr="005F24F9">
        <w:rPr>
          <w:rFonts w:ascii="Times New Roman" w:hAnsi="Times New Roman" w:cs="Times New Roman"/>
        </w:rPr>
        <w:t>个离群点也被正确的识别出来</w:t>
      </w:r>
      <w:r w:rsidR="00C93DCD" w:rsidRPr="005F24F9">
        <w:rPr>
          <w:rFonts w:ascii="Times New Roman" w:hAnsi="Times New Roman" w:cs="Times New Roman"/>
        </w:rPr>
        <w:t>，</w:t>
      </w:r>
      <w:r w:rsidR="00F40017" w:rsidRPr="005F24F9">
        <w:rPr>
          <w:rFonts w:ascii="Times New Roman" w:hAnsi="Times New Roman" w:cs="Times New Roman"/>
        </w:rPr>
        <w:t>改进后的算法对于</w:t>
      </w:r>
      <w:r w:rsidR="00872261" w:rsidRPr="005F24F9">
        <w:rPr>
          <w:rFonts w:ascii="Times New Roman" w:hAnsi="Times New Roman" w:cs="Times New Roman"/>
        </w:rPr>
        <w:t>离群点</w:t>
      </w:r>
      <w:r w:rsidR="00F40017" w:rsidRPr="005F24F9">
        <w:rPr>
          <w:rFonts w:ascii="Times New Roman" w:hAnsi="Times New Roman" w:cs="Times New Roman"/>
        </w:rPr>
        <w:t>的</w:t>
      </w:r>
      <w:r w:rsidR="00872261" w:rsidRPr="005F24F9">
        <w:rPr>
          <w:rFonts w:ascii="Times New Roman" w:hAnsi="Times New Roman" w:cs="Times New Roman"/>
        </w:rPr>
        <w:t>识别</w:t>
      </w:r>
      <w:r w:rsidR="00F40017" w:rsidRPr="005F24F9">
        <w:rPr>
          <w:rFonts w:ascii="Times New Roman" w:hAnsi="Times New Roman" w:cs="Times New Roman"/>
        </w:rPr>
        <w:t>虽然也很准确，但是识别出错的点往往也是被</w:t>
      </w:r>
      <w:r w:rsidR="00C93DCD" w:rsidRPr="005F24F9">
        <w:rPr>
          <w:rFonts w:ascii="Times New Roman" w:hAnsi="Times New Roman" w:cs="Times New Roman"/>
        </w:rPr>
        <w:t>认为</w:t>
      </w:r>
      <w:r w:rsidR="00F40017" w:rsidRPr="005F24F9">
        <w:rPr>
          <w:rFonts w:ascii="Times New Roman" w:hAnsi="Times New Roman" w:cs="Times New Roman"/>
        </w:rPr>
        <w:t>是离群点</w:t>
      </w:r>
      <w:r w:rsidR="004F6382" w:rsidRPr="005F24F9">
        <w:rPr>
          <w:rFonts w:ascii="Times New Roman" w:hAnsi="Times New Roman" w:cs="Times New Roman"/>
        </w:rPr>
        <w:t>，而不是被错误的分类到其他簇集</w:t>
      </w:r>
      <w:r w:rsidR="00F40017" w:rsidRPr="005F24F9">
        <w:rPr>
          <w:rFonts w:ascii="Times New Roman" w:hAnsi="Times New Roman" w:cs="Times New Roman"/>
        </w:rPr>
        <w:t>。</w:t>
      </w:r>
    </w:p>
    <w:p w:rsidR="00AD36ED" w:rsidRPr="005F24F9" w:rsidRDefault="00D06AB1" w:rsidP="00AD36ED">
      <w:pPr>
        <w:ind w:firstLine="420"/>
        <w:rPr>
          <w:rFonts w:ascii="Times New Roman" w:hAnsi="Times New Roman" w:cs="Times New Roman"/>
        </w:rPr>
      </w:pPr>
      <w:r w:rsidRPr="005F24F9">
        <w:rPr>
          <w:rFonts w:ascii="Times New Roman" w:hAnsi="Times New Roman" w:cs="Times New Roman"/>
        </w:rPr>
        <w:t>为了测试基于距离和密度的中心点选策略的性能，对比实验采用</w:t>
      </w:r>
      <w:r w:rsidR="00AA0F0B" w:rsidRPr="005F24F9">
        <w:rPr>
          <w:rFonts w:ascii="Times New Roman" w:hAnsi="Times New Roman" w:cs="Times New Roman"/>
        </w:rPr>
        <w:t>k-</w:t>
      </w:r>
      <w:r w:rsidRPr="005F24F9">
        <w:rPr>
          <w:rFonts w:ascii="Times New Roman" w:hAnsi="Times New Roman" w:cs="Times New Roman"/>
        </w:rPr>
        <w:t>中心点算法。样本类别已知为</w:t>
      </w:r>
      <w:r w:rsidRPr="005F24F9">
        <w:rPr>
          <w:rFonts w:ascii="Times New Roman" w:hAnsi="Times New Roman" w:cs="Times New Roman"/>
        </w:rPr>
        <w:t>3</w:t>
      </w:r>
      <w:r w:rsidRPr="005F24F9">
        <w:rPr>
          <w:rFonts w:ascii="Times New Roman" w:hAnsi="Times New Roman" w:cs="Times New Roman"/>
        </w:rPr>
        <w:t>类，所以选择聚类数目</w:t>
      </w:r>
      <m:oMath>
        <m:r>
          <m:rPr>
            <m:sty m:val="p"/>
          </m:rPr>
          <w:rPr>
            <w:rFonts w:ascii="Cambria Math" w:hAnsi="Cambria Math" w:cs="Times New Roman"/>
          </w:rPr>
          <m:t>c=3</m:t>
        </m:r>
      </m:oMath>
      <w:r w:rsidRPr="005F24F9">
        <w:rPr>
          <w:rFonts w:ascii="Times New Roman" w:hAnsi="Times New Roman" w:cs="Times New Roman"/>
        </w:rPr>
        <w:t>。</w:t>
      </w:r>
      <w:r w:rsidR="00A404B7" w:rsidRPr="005F24F9">
        <w:rPr>
          <w:rFonts w:ascii="Times New Roman" w:hAnsi="Times New Roman" w:cs="Times New Roman"/>
        </w:rPr>
        <w:t>上述实验可知，</w:t>
      </w:r>
      <w:r w:rsidR="00A404B7" w:rsidRPr="005F24F9">
        <w:rPr>
          <w:rFonts w:ascii="Times New Roman" w:hAnsi="Times New Roman" w:cs="Times New Roman"/>
        </w:rPr>
        <w:t>N</w:t>
      </w:r>
      <w:r w:rsidR="00A404B7" w:rsidRPr="005F24F9">
        <w:rPr>
          <w:rFonts w:ascii="Times New Roman" w:hAnsi="Times New Roman" w:cs="Times New Roman"/>
        </w:rPr>
        <w:t>值的取值范围应该在</w:t>
      </w:r>
      <w:r w:rsidR="00A404B7" w:rsidRPr="005F24F9">
        <w:rPr>
          <w:rFonts w:ascii="Times New Roman" w:hAnsi="Times New Roman" w:cs="Times New Roman"/>
        </w:rPr>
        <w:t>9</w:t>
      </w:r>
      <w:r w:rsidR="00A404B7" w:rsidRPr="005F24F9">
        <w:rPr>
          <w:rFonts w:ascii="Times New Roman" w:hAnsi="Times New Roman" w:cs="Times New Roman"/>
        </w:rPr>
        <w:t>和</w:t>
      </w:r>
      <w:r w:rsidR="00451469" w:rsidRPr="005F24F9">
        <w:rPr>
          <w:rFonts w:ascii="Times New Roman" w:hAnsi="Times New Roman" w:cs="Times New Roman"/>
        </w:rPr>
        <w:t>4</w:t>
      </w:r>
      <w:r w:rsidR="00A404B7" w:rsidRPr="005F24F9">
        <w:rPr>
          <w:rFonts w:ascii="Times New Roman" w:hAnsi="Times New Roman" w:cs="Times New Roman"/>
        </w:rPr>
        <w:t>0</w:t>
      </w:r>
      <w:r w:rsidR="00A404B7" w:rsidRPr="005F24F9">
        <w:rPr>
          <w:rFonts w:ascii="Times New Roman" w:hAnsi="Times New Roman" w:cs="Times New Roman"/>
        </w:rPr>
        <w:t>之间</w:t>
      </w:r>
      <w:r w:rsidR="00E6006D" w:rsidRPr="005F24F9">
        <w:rPr>
          <w:rFonts w:ascii="Times New Roman" w:hAnsi="Times New Roman" w:cs="Times New Roman"/>
        </w:rPr>
        <w:t>，因此</w:t>
      </w:r>
      <w:r w:rsidR="007117C8" w:rsidRPr="005F24F9">
        <w:rPr>
          <w:rFonts w:ascii="Times New Roman" w:hAnsi="Times New Roman" w:cs="Times New Roman"/>
        </w:rPr>
        <w:t>，</w:t>
      </w:r>
      <w:r w:rsidR="00451469" w:rsidRPr="005F24F9">
        <w:rPr>
          <w:rFonts w:ascii="Times New Roman" w:hAnsi="Times New Roman" w:cs="Times New Roman"/>
        </w:rPr>
        <w:t>随机从这里面选择</w:t>
      </w:r>
      <w:r w:rsidR="00451469" w:rsidRPr="005F24F9">
        <w:rPr>
          <w:rFonts w:ascii="Times New Roman" w:hAnsi="Times New Roman" w:cs="Times New Roman"/>
        </w:rPr>
        <w:t>N</w:t>
      </w:r>
      <w:r w:rsidR="00451469" w:rsidRPr="005F24F9">
        <w:rPr>
          <w:rFonts w:ascii="Times New Roman" w:hAnsi="Times New Roman" w:cs="Times New Roman"/>
        </w:rPr>
        <w:t>的值</w:t>
      </w:r>
      <w:r w:rsidR="007117C8" w:rsidRPr="005F24F9">
        <w:rPr>
          <w:rFonts w:ascii="Times New Roman" w:hAnsi="Times New Roman" w:cs="Times New Roman"/>
        </w:rPr>
        <w:t>，</w:t>
      </w:r>
      <w:r w:rsidR="007117C8" w:rsidRPr="005F24F9">
        <w:rPr>
          <w:rFonts w:ascii="Times New Roman" w:hAnsi="Times New Roman" w:cs="Times New Roman"/>
        </w:rPr>
        <w:t>k-</w:t>
      </w:r>
      <w:r w:rsidR="007117C8" w:rsidRPr="005F24F9">
        <w:rPr>
          <w:rFonts w:ascii="Times New Roman" w:hAnsi="Times New Roman" w:cs="Times New Roman"/>
        </w:rPr>
        <w:t>中心点</w:t>
      </w:r>
      <w:r w:rsidR="00EE66BE" w:rsidRPr="005F24F9">
        <w:rPr>
          <w:rFonts w:ascii="Times New Roman" w:hAnsi="Times New Roman" w:cs="Times New Roman"/>
        </w:rPr>
        <w:t>算法进行</w:t>
      </w:r>
      <w:r w:rsidR="00EE66BE" w:rsidRPr="005F24F9">
        <w:rPr>
          <w:rFonts w:ascii="Times New Roman" w:hAnsi="Times New Roman" w:cs="Times New Roman"/>
        </w:rPr>
        <w:t>9</w:t>
      </w:r>
      <w:r w:rsidR="00EE66BE" w:rsidRPr="005F24F9">
        <w:rPr>
          <w:rFonts w:ascii="Times New Roman" w:hAnsi="Times New Roman" w:cs="Times New Roman"/>
        </w:rPr>
        <w:t>次实验</w:t>
      </w:r>
      <w:r w:rsidR="006D2961" w:rsidRPr="005F24F9">
        <w:rPr>
          <w:rFonts w:ascii="Times New Roman" w:hAnsi="Times New Roman" w:cs="Times New Roman"/>
        </w:rPr>
        <w:t>，实验结果如表</w:t>
      </w:r>
      <w:r w:rsidR="006D2961" w:rsidRPr="005F24F9">
        <w:rPr>
          <w:rFonts w:ascii="Times New Roman" w:hAnsi="Times New Roman" w:cs="Times New Roman"/>
        </w:rPr>
        <w:t>1</w:t>
      </w:r>
      <w:r w:rsidR="001646D9" w:rsidRPr="005F24F9">
        <w:rPr>
          <w:rFonts w:ascii="Times New Roman" w:hAnsi="Times New Roman" w:cs="Times New Roman"/>
        </w:rPr>
        <w:t>所示</w:t>
      </w:r>
      <w:r w:rsidR="00451469" w:rsidRPr="005F24F9">
        <w:rPr>
          <w:rFonts w:ascii="Times New Roman" w:hAnsi="Times New Roman" w:cs="Times New Roman"/>
        </w:rPr>
        <w:t>。</w:t>
      </w:r>
    </w:p>
    <w:p w:rsidR="00BE6FBC" w:rsidRPr="005F24F9" w:rsidRDefault="00BE6FBC" w:rsidP="00BE6FBC">
      <w:pPr>
        <w:jc w:val="center"/>
        <w:rPr>
          <w:rFonts w:ascii="Times New Roman" w:hAnsi="Times New Roman" w:cs="Times New Roman"/>
        </w:rPr>
      </w:pPr>
      <w:r w:rsidRPr="005F24F9">
        <w:rPr>
          <w:rFonts w:ascii="Times New Roman" w:hAnsi="Times New Roman" w:cs="Times New Roman"/>
        </w:rPr>
        <w:t>表</w:t>
      </w:r>
      <w:r w:rsidRPr="005F24F9">
        <w:rPr>
          <w:rFonts w:ascii="Times New Roman" w:hAnsi="Times New Roman" w:cs="Times New Roman"/>
        </w:rPr>
        <w:t>1  k-</w:t>
      </w:r>
      <w:r w:rsidRPr="005F24F9">
        <w:rPr>
          <w:rFonts w:ascii="Times New Roman" w:hAnsi="Times New Roman" w:cs="Times New Roman"/>
        </w:rPr>
        <w:t>中心算法和改进的基于距离和密度的算法</w:t>
      </w:r>
    </w:p>
    <w:tbl>
      <w:tblPr>
        <w:tblStyle w:val="a7"/>
        <w:tblW w:w="0" w:type="auto"/>
        <w:jc w:val="center"/>
        <w:tblLook w:val="04A0" w:firstRow="1" w:lastRow="0" w:firstColumn="1" w:lastColumn="0" w:noHBand="0" w:noVBand="1"/>
      </w:tblPr>
      <w:tblGrid>
        <w:gridCol w:w="1075"/>
        <w:gridCol w:w="2683"/>
        <w:gridCol w:w="1134"/>
        <w:gridCol w:w="1843"/>
        <w:gridCol w:w="1453"/>
      </w:tblGrid>
      <w:tr w:rsidR="00014135" w:rsidRPr="005F24F9" w:rsidTr="00AF0637">
        <w:trPr>
          <w:trHeight w:val="289"/>
          <w:jc w:val="center"/>
        </w:trPr>
        <w:tc>
          <w:tcPr>
            <w:tcW w:w="1075" w:type="dxa"/>
          </w:tcPr>
          <w:p w:rsidR="00014135" w:rsidRPr="00AF0637" w:rsidRDefault="00014135" w:rsidP="00014135">
            <w:pPr>
              <w:rPr>
                <w:rFonts w:ascii="Times New Roman" w:hAnsi="Times New Roman" w:cs="Times New Roman"/>
                <w:sz w:val="18"/>
                <w:szCs w:val="18"/>
              </w:rPr>
            </w:pPr>
            <w:r w:rsidRPr="00AF0637">
              <w:rPr>
                <w:rFonts w:ascii="Times New Roman" w:hAnsi="Times New Roman" w:cs="Times New Roman"/>
                <w:sz w:val="18"/>
                <w:szCs w:val="18"/>
              </w:rPr>
              <w:t>数据集</w:t>
            </w:r>
            <w:r w:rsidRPr="00AF0637">
              <w:rPr>
                <w:rFonts w:ascii="Times New Roman" w:hAnsi="Times New Roman" w:cs="Times New Roman"/>
                <w:sz w:val="18"/>
                <w:szCs w:val="18"/>
              </w:rPr>
              <w:t xml:space="preserve">                 </w:t>
            </w:r>
          </w:p>
        </w:tc>
        <w:tc>
          <w:tcPr>
            <w:tcW w:w="2683" w:type="dxa"/>
          </w:tcPr>
          <w:p w:rsidR="00014135" w:rsidRPr="00AF0637" w:rsidRDefault="00014135" w:rsidP="00BE6FBC">
            <w:pPr>
              <w:jc w:val="center"/>
              <w:rPr>
                <w:rFonts w:ascii="Times New Roman" w:hAnsi="Times New Roman" w:cs="Times New Roman"/>
                <w:sz w:val="18"/>
                <w:szCs w:val="18"/>
              </w:rPr>
            </w:pPr>
            <w:r w:rsidRPr="00AF0637">
              <w:rPr>
                <w:rFonts w:ascii="Times New Roman" w:hAnsi="Times New Roman" w:cs="Times New Roman"/>
                <w:sz w:val="18"/>
                <w:szCs w:val="18"/>
              </w:rPr>
              <w:t>算法</w:t>
            </w:r>
          </w:p>
        </w:tc>
        <w:tc>
          <w:tcPr>
            <w:tcW w:w="1134" w:type="dxa"/>
          </w:tcPr>
          <w:p w:rsidR="00014135" w:rsidRPr="00AF0637" w:rsidRDefault="00014135" w:rsidP="0095664C">
            <w:pPr>
              <w:rPr>
                <w:rFonts w:ascii="Times New Roman" w:hAnsi="Times New Roman" w:cs="Times New Roman"/>
                <w:sz w:val="18"/>
                <w:szCs w:val="18"/>
              </w:rPr>
            </w:pPr>
            <w:r w:rsidRPr="00AF0637">
              <w:rPr>
                <w:rFonts w:ascii="Times New Roman" w:hAnsi="Times New Roman" w:cs="Times New Roman"/>
                <w:sz w:val="18"/>
                <w:szCs w:val="18"/>
              </w:rPr>
              <w:t>迭代次数</w:t>
            </w:r>
          </w:p>
        </w:tc>
        <w:tc>
          <w:tcPr>
            <w:tcW w:w="1843" w:type="dxa"/>
          </w:tcPr>
          <w:p w:rsidR="00014135" w:rsidRPr="00AF0637" w:rsidRDefault="00014135" w:rsidP="00811199">
            <w:pPr>
              <w:jc w:val="center"/>
              <w:rPr>
                <w:rFonts w:ascii="Times New Roman" w:hAnsi="Times New Roman" w:cs="Times New Roman"/>
                <w:sz w:val="18"/>
                <w:szCs w:val="18"/>
              </w:rPr>
            </w:pPr>
            <w:r w:rsidRPr="00AF0637">
              <w:rPr>
                <w:rFonts w:ascii="Times New Roman" w:hAnsi="Times New Roman" w:cs="Times New Roman"/>
                <w:sz w:val="18"/>
                <w:szCs w:val="18"/>
              </w:rPr>
              <w:t>平均聚类错误率</w:t>
            </w:r>
            <w:r w:rsidRPr="00AF0637">
              <w:rPr>
                <w:rFonts w:ascii="Times New Roman" w:hAnsi="Times New Roman" w:cs="Times New Roman"/>
                <w:sz w:val="18"/>
                <w:szCs w:val="18"/>
              </w:rPr>
              <w:t>%</w:t>
            </w:r>
          </w:p>
        </w:tc>
        <w:tc>
          <w:tcPr>
            <w:tcW w:w="1453" w:type="dxa"/>
          </w:tcPr>
          <w:p w:rsidR="00014135" w:rsidRPr="00AF0637" w:rsidRDefault="00014135" w:rsidP="00817D3A">
            <w:pPr>
              <w:rPr>
                <w:rFonts w:ascii="Times New Roman" w:hAnsi="Times New Roman" w:cs="Times New Roman"/>
                <w:sz w:val="18"/>
                <w:szCs w:val="18"/>
              </w:rPr>
            </w:pPr>
            <w:r w:rsidRPr="00AF0637">
              <w:rPr>
                <w:rFonts w:ascii="Times New Roman" w:hAnsi="Times New Roman" w:cs="Times New Roman"/>
                <w:sz w:val="18"/>
                <w:szCs w:val="18"/>
              </w:rPr>
              <w:t>最小错误率</w:t>
            </w:r>
            <w:r w:rsidRPr="00AF0637">
              <w:rPr>
                <w:rFonts w:ascii="Times New Roman" w:hAnsi="Times New Roman" w:cs="Times New Roman"/>
                <w:sz w:val="18"/>
                <w:szCs w:val="18"/>
              </w:rPr>
              <w:t>%</w:t>
            </w:r>
          </w:p>
        </w:tc>
      </w:tr>
      <w:tr w:rsidR="007F65E8" w:rsidRPr="005F24F9" w:rsidTr="00AF0637">
        <w:trPr>
          <w:trHeight w:val="277"/>
          <w:jc w:val="center"/>
        </w:trPr>
        <w:tc>
          <w:tcPr>
            <w:tcW w:w="1075" w:type="dxa"/>
            <w:vMerge w:val="restart"/>
          </w:tcPr>
          <w:p w:rsidR="007F65E8" w:rsidRPr="00AF0637" w:rsidRDefault="007F65E8" w:rsidP="00E03BA6">
            <w:pPr>
              <w:jc w:val="center"/>
              <w:rPr>
                <w:rFonts w:ascii="Times New Roman" w:hAnsi="Times New Roman" w:cs="Times New Roman"/>
                <w:sz w:val="18"/>
                <w:szCs w:val="18"/>
              </w:rPr>
            </w:pPr>
            <w:r w:rsidRPr="00AF0637">
              <w:rPr>
                <w:rFonts w:ascii="Times New Roman" w:hAnsi="Times New Roman" w:cs="Times New Roman"/>
                <w:sz w:val="18"/>
                <w:szCs w:val="18"/>
              </w:rPr>
              <w:t>修改的</w:t>
            </w:r>
            <w:r w:rsidRPr="00AF0637">
              <w:rPr>
                <w:rFonts w:ascii="Times New Roman" w:hAnsi="Times New Roman" w:cs="Times New Roman"/>
                <w:sz w:val="18"/>
                <w:szCs w:val="18"/>
              </w:rPr>
              <w:t>Iris</w:t>
            </w:r>
          </w:p>
        </w:tc>
        <w:tc>
          <w:tcPr>
            <w:tcW w:w="2683" w:type="dxa"/>
          </w:tcPr>
          <w:p w:rsidR="007F65E8" w:rsidRPr="00AF0637" w:rsidRDefault="007F65E8" w:rsidP="00E03BA6">
            <w:pPr>
              <w:jc w:val="center"/>
              <w:rPr>
                <w:rFonts w:ascii="Times New Roman" w:hAnsi="Times New Roman" w:cs="Times New Roman"/>
                <w:sz w:val="18"/>
                <w:szCs w:val="18"/>
              </w:rPr>
            </w:pPr>
            <w:r w:rsidRPr="00AF0637">
              <w:rPr>
                <w:rFonts w:ascii="Times New Roman" w:hAnsi="Times New Roman" w:cs="Times New Roman"/>
                <w:sz w:val="18"/>
                <w:szCs w:val="18"/>
              </w:rPr>
              <w:t>k-</w:t>
            </w:r>
            <w:r w:rsidRPr="00AF0637">
              <w:rPr>
                <w:rFonts w:ascii="Times New Roman" w:hAnsi="Times New Roman" w:cs="Times New Roman"/>
                <w:sz w:val="18"/>
                <w:szCs w:val="18"/>
              </w:rPr>
              <w:t>中心点算法</w:t>
            </w:r>
          </w:p>
        </w:tc>
        <w:tc>
          <w:tcPr>
            <w:tcW w:w="1134" w:type="dxa"/>
          </w:tcPr>
          <w:p w:rsidR="007F65E8" w:rsidRPr="00AF0637" w:rsidRDefault="0095664C" w:rsidP="00817D3A">
            <w:pPr>
              <w:jc w:val="center"/>
              <w:rPr>
                <w:rFonts w:ascii="Times New Roman" w:hAnsi="Times New Roman" w:cs="Times New Roman"/>
                <w:sz w:val="18"/>
                <w:szCs w:val="18"/>
              </w:rPr>
            </w:pPr>
            <w:r w:rsidRPr="00AF0637">
              <w:rPr>
                <w:rFonts w:ascii="Times New Roman" w:hAnsi="Times New Roman" w:cs="Times New Roman"/>
                <w:sz w:val="18"/>
                <w:szCs w:val="18"/>
              </w:rPr>
              <w:t>9</w:t>
            </w:r>
            <w:r w:rsidR="007F65E8" w:rsidRPr="00AF0637">
              <w:rPr>
                <w:rFonts w:ascii="Times New Roman" w:hAnsi="Times New Roman" w:cs="Times New Roman"/>
                <w:sz w:val="18"/>
                <w:szCs w:val="18"/>
              </w:rPr>
              <w:t>.44</w:t>
            </w:r>
          </w:p>
        </w:tc>
        <w:tc>
          <w:tcPr>
            <w:tcW w:w="1843" w:type="dxa"/>
          </w:tcPr>
          <w:p w:rsidR="007F65E8" w:rsidRPr="00AF0637" w:rsidRDefault="00A404B7" w:rsidP="0095664C">
            <w:pPr>
              <w:jc w:val="center"/>
              <w:rPr>
                <w:rFonts w:ascii="Times New Roman" w:hAnsi="Times New Roman" w:cs="Times New Roman"/>
                <w:sz w:val="18"/>
                <w:szCs w:val="18"/>
              </w:rPr>
            </w:pPr>
            <w:r w:rsidRPr="00AF0637">
              <w:rPr>
                <w:rFonts w:ascii="Times New Roman" w:hAnsi="Times New Roman" w:cs="Times New Roman"/>
                <w:sz w:val="18"/>
                <w:szCs w:val="18"/>
              </w:rPr>
              <w:t>24</w:t>
            </w:r>
            <w:r w:rsidR="0095664C" w:rsidRPr="00AF0637">
              <w:rPr>
                <w:rFonts w:ascii="Times New Roman" w:hAnsi="Times New Roman" w:cs="Times New Roman"/>
                <w:sz w:val="18"/>
                <w:szCs w:val="18"/>
              </w:rPr>
              <w:t>.00</w:t>
            </w:r>
          </w:p>
        </w:tc>
        <w:tc>
          <w:tcPr>
            <w:tcW w:w="1453" w:type="dxa"/>
          </w:tcPr>
          <w:p w:rsidR="007F65E8" w:rsidRPr="00AF0637" w:rsidRDefault="009113C2" w:rsidP="00AA0F0B">
            <w:pPr>
              <w:ind w:firstLine="420"/>
              <w:rPr>
                <w:rFonts w:ascii="Times New Roman" w:hAnsi="Times New Roman" w:cs="Times New Roman"/>
                <w:sz w:val="18"/>
                <w:szCs w:val="18"/>
              </w:rPr>
            </w:pPr>
            <w:r w:rsidRPr="00AF0637">
              <w:rPr>
                <w:rFonts w:ascii="Times New Roman" w:hAnsi="Times New Roman" w:cs="Times New Roman"/>
                <w:sz w:val="18"/>
                <w:szCs w:val="18"/>
              </w:rPr>
              <w:t>11</w:t>
            </w:r>
          </w:p>
        </w:tc>
      </w:tr>
      <w:tr w:rsidR="007F65E8" w:rsidRPr="005F24F9" w:rsidTr="00AF0637">
        <w:trPr>
          <w:trHeight w:val="254"/>
          <w:jc w:val="center"/>
        </w:trPr>
        <w:tc>
          <w:tcPr>
            <w:tcW w:w="1075" w:type="dxa"/>
            <w:vMerge/>
          </w:tcPr>
          <w:p w:rsidR="007F65E8" w:rsidRPr="00AF0637" w:rsidRDefault="007F65E8" w:rsidP="00AA0F0B">
            <w:pPr>
              <w:ind w:firstLine="420"/>
              <w:rPr>
                <w:rFonts w:ascii="Times New Roman" w:hAnsi="Times New Roman" w:cs="Times New Roman"/>
                <w:sz w:val="18"/>
                <w:szCs w:val="18"/>
              </w:rPr>
            </w:pPr>
          </w:p>
        </w:tc>
        <w:tc>
          <w:tcPr>
            <w:tcW w:w="2683" w:type="dxa"/>
          </w:tcPr>
          <w:p w:rsidR="007F65E8" w:rsidRPr="00AF0637" w:rsidRDefault="007F65E8" w:rsidP="00AD36ED">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7F65E8" w:rsidRPr="00AF0637" w:rsidRDefault="00AB4363" w:rsidP="00301AEA">
            <w:pPr>
              <w:jc w:val="center"/>
              <w:rPr>
                <w:rFonts w:ascii="Times New Roman" w:hAnsi="Times New Roman" w:cs="Times New Roman"/>
                <w:sz w:val="18"/>
                <w:szCs w:val="18"/>
              </w:rPr>
            </w:pPr>
            <w:r w:rsidRPr="00AF0637">
              <w:rPr>
                <w:rFonts w:ascii="Times New Roman" w:hAnsi="Times New Roman" w:cs="Times New Roman"/>
                <w:sz w:val="18"/>
                <w:szCs w:val="18"/>
              </w:rPr>
              <w:t>1</w:t>
            </w:r>
            <w:r w:rsidR="00E03BA6" w:rsidRPr="00AF0637">
              <w:rPr>
                <w:rFonts w:ascii="Times New Roman" w:hAnsi="Times New Roman" w:cs="Times New Roman"/>
                <w:sz w:val="18"/>
                <w:szCs w:val="18"/>
              </w:rPr>
              <w:t>9</w:t>
            </w:r>
            <w:r w:rsidR="00301AEA" w:rsidRPr="00AF0637">
              <w:rPr>
                <w:rFonts w:ascii="Times New Roman" w:hAnsi="Times New Roman" w:cs="Times New Roman"/>
                <w:sz w:val="18"/>
                <w:szCs w:val="18"/>
              </w:rPr>
              <w:t>.22</w:t>
            </w:r>
          </w:p>
        </w:tc>
        <w:tc>
          <w:tcPr>
            <w:tcW w:w="1843" w:type="dxa"/>
          </w:tcPr>
          <w:p w:rsidR="007F65E8" w:rsidRPr="00AF0637" w:rsidRDefault="009113C2" w:rsidP="0095664C">
            <w:pPr>
              <w:jc w:val="center"/>
              <w:rPr>
                <w:rFonts w:ascii="Times New Roman" w:hAnsi="Times New Roman" w:cs="Times New Roman"/>
                <w:sz w:val="18"/>
                <w:szCs w:val="18"/>
              </w:rPr>
            </w:pPr>
            <w:r w:rsidRPr="00AF0637">
              <w:rPr>
                <w:rFonts w:ascii="Times New Roman" w:hAnsi="Times New Roman" w:cs="Times New Roman"/>
                <w:sz w:val="18"/>
                <w:szCs w:val="18"/>
              </w:rPr>
              <w:t>3</w:t>
            </w:r>
            <w:r w:rsidR="00BE4D29" w:rsidRPr="00AF0637">
              <w:rPr>
                <w:rFonts w:ascii="Times New Roman" w:hAnsi="Times New Roman" w:cs="Times New Roman"/>
                <w:sz w:val="18"/>
                <w:szCs w:val="18"/>
              </w:rPr>
              <w:t>4</w:t>
            </w:r>
            <w:r w:rsidR="0095664C" w:rsidRPr="00AF0637">
              <w:rPr>
                <w:rFonts w:ascii="Times New Roman" w:hAnsi="Times New Roman" w:cs="Times New Roman"/>
                <w:sz w:val="18"/>
                <w:szCs w:val="18"/>
              </w:rPr>
              <w:t>.00</w:t>
            </w:r>
          </w:p>
        </w:tc>
        <w:tc>
          <w:tcPr>
            <w:tcW w:w="1453" w:type="dxa"/>
          </w:tcPr>
          <w:p w:rsidR="007F65E8" w:rsidRPr="00AF0637" w:rsidRDefault="009113C2" w:rsidP="00AA0F0B">
            <w:pPr>
              <w:ind w:firstLine="420"/>
              <w:rPr>
                <w:rFonts w:ascii="Times New Roman" w:hAnsi="Times New Roman" w:cs="Times New Roman"/>
                <w:sz w:val="18"/>
                <w:szCs w:val="18"/>
              </w:rPr>
            </w:pPr>
            <w:r w:rsidRPr="00AF0637">
              <w:rPr>
                <w:rFonts w:ascii="Times New Roman" w:hAnsi="Times New Roman" w:cs="Times New Roman"/>
                <w:sz w:val="18"/>
                <w:szCs w:val="18"/>
              </w:rPr>
              <w:t>8</w:t>
            </w:r>
          </w:p>
        </w:tc>
      </w:tr>
      <w:tr w:rsidR="00817D3A" w:rsidRPr="005F24F9" w:rsidTr="00AF0637">
        <w:trPr>
          <w:trHeight w:val="158"/>
          <w:jc w:val="center"/>
        </w:trPr>
        <w:tc>
          <w:tcPr>
            <w:tcW w:w="1075" w:type="dxa"/>
            <w:vMerge w:val="restart"/>
          </w:tcPr>
          <w:p w:rsidR="00817D3A" w:rsidRPr="00AF0637" w:rsidRDefault="004116AA" w:rsidP="004116AA">
            <w:pPr>
              <w:rPr>
                <w:rFonts w:ascii="Times New Roman" w:hAnsi="Times New Roman" w:cs="Times New Roman"/>
                <w:sz w:val="18"/>
                <w:szCs w:val="18"/>
              </w:rPr>
            </w:pPr>
            <w:r w:rsidRPr="00AF0637">
              <w:rPr>
                <w:rFonts w:ascii="Times New Roman" w:hAnsi="Times New Roman" w:cs="Times New Roman"/>
                <w:sz w:val="18"/>
                <w:szCs w:val="18"/>
              </w:rPr>
              <w:t>Abalone</w:t>
            </w:r>
          </w:p>
        </w:tc>
        <w:tc>
          <w:tcPr>
            <w:tcW w:w="2683" w:type="dxa"/>
          </w:tcPr>
          <w:p w:rsidR="00817D3A" w:rsidRPr="00AF0637" w:rsidRDefault="004116AA" w:rsidP="00E03BA6">
            <w:pPr>
              <w:jc w:val="center"/>
              <w:rPr>
                <w:rFonts w:ascii="Times New Roman" w:hAnsi="Times New Roman" w:cs="Times New Roman"/>
                <w:sz w:val="18"/>
                <w:szCs w:val="18"/>
              </w:rPr>
            </w:pPr>
            <w:r w:rsidRPr="00AF0637">
              <w:rPr>
                <w:rFonts w:ascii="Times New Roman" w:hAnsi="Times New Roman" w:cs="Times New Roman"/>
                <w:sz w:val="18"/>
                <w:szCs w:val="18"/>
              </w:rPr>
              <w:t>k-</w:t>
            </w:r>
            <w:r w:rsidRPr="00AF0637">
              <w:rPr>
                <w:rFonts w:ascii="Times New Roman" w:hAnsi="Times New Roman" w:cs="Times New Roman"/>
                <w:sz w:val="18"/>
                <w:szCs w:val="18"/>
              </w:rPr>
              <w:t>中心点算法</w:t>
            </w:r>
          </w:p>
        </w:tc>
        <w:tc>
          <w:tcPr>
            <w:tcW w:w="1134" w:type="dxa"/>
          </w:tcPr>
          <w:p w:rsidR="00817D3A" w:rsidRPr="00AF0637" w:rsidRDefault="00B16018" w:rsidP="00B16018">
            <w:pPr>
              <w:jc w:val="center"/>
              <w:rPr>
                <w:rFonts w:ascii="Times New Roman" w:hAnsi="Times New Roman" w:cs="Times New Roman"/>
                <w:sz w:val="18"/>
                <w:szCs w:val="18"/>
              </w:rPr>
            </w:pPr>
            <w:r w:rsidRPr="00AF0637">
              <w:rPr>
                <w:rFonts w:ascii="Times New Roman" w:hAnsi="Times New Roman" w:cs="Times New Roman"/>
                <w:sz w:val="18"/>
                <w:szCs w:val="18"/>
              </w:rPr>
              <w:t>12.81</w:t>
            </w:r>
          </w:p>
        </w:tc>
        <w:tc>
          <w:tcPr>
            <w:tcW w:w="1843" w:type="dxa"/>
          </w:tcPr>
          <w:p w:rsidR="00817D3A" w:rsidRPr="00AF0637" w:rsidRDefault="00BE4D29" w:rsidP="00BE4D29">
            <w:pPr>
              <w:jc w:val="center"/>
              <w:rPr>
                <w:rFonts w:ascii="Times New Roman" w:hAnsi="Times New Roman" w:cs="Times New Roman"/>
                <w:sz w:val="18"/>
                <w:szCs w:val="18"/>
              </w:rPr>
            </w:pPr>
            <w:r w:rsidRPr="00AF0637">
              <w:rPr>
                <w:rFonts w:ascii="Times New Roman" w:hAnsi="Times New Roman" w:cs="Times New Roman"/>
                <w:sz w:val="18"/>
                <w:szCs w:val="18"/>
              </w:rPr>
              <w:t>25.00</w:t>
            </w:r>
          </w:p>
        </w:tc>
        <w:tc>
          <w:tcPr>
            <w:tcW w:w="1453" w:type="dxa"/>
          </w:tcPr>
          <w:p w:rsidR="00817D3A" w:rsidRPr="00AF0637" w:rsidRDefault="00BE4D29" w:rsidP="00AA0F0B">
            <w:pPr>
              <w:ind w:firstLine="420"/>
              <w:rPr>
                <w:rFonts w:ascii="Times New Roman" w:hAnsi="Times New Roman" w:cs="Times New Roman"/>
                <w:sz w:val="18"/>
                <w:szCs w:val="18"/>
              </w:rPr>
            </w:pPr>
            <w:r w:rsidRPr="00AF0637">
              <w:rPr>
                <w:rFonts w:ascii="Times New Roman" w:hAnsi="Times New Roman" w:cs="Times New Roman"/>
                <w:sz w:val="18"/>
                <w:szCs w:val="18"/>
              </w:rPr>
              <w:t>17</w:t>
            </w:r>
          </w:p>
        </w:tc>
      </w:tr>
      <w:tr w:rsidR="00817D3A" w:rsidRPr="005F24F9" w:rsidTr="00AF0637">
        <w:trPr>
          <w:trHeight w:val="157"/>
          <w:jc w:val="center"/>
        </w:trPr>
        <w:tc>
          <w:tcPr>
            <w:tcW w:w="1075" w:type="dxa"/>
            <w:vMerge/>
          </w:tcPr>
          <w:p w:rsidR="00817D3A" w:rsidRPr="00AF0637" w:rsidRDefault="00817D3A" w:rsidP="00AA0F0B">
            <w:pPr>
              <w:ind w:firstLine="420"/>
              <w:rPr>
                <w:rFonts w:ascii="Times New Roman" w:hAnsi="Times New Roman" w:cs="Times New Roman"/>
                <w:sz w:val="18"/>
                <w:szCs w:val="18"/>
              </w:rPr>
            </w:pPr>
          </w:p>
        </w:tc>
        <w:tc>
          <w:tcPr>
            <w:tcW w:w="2683" w:type="dxa"/>
          </w:tcPr>
          <w:p w:rsidR="00817D3A" w:rsidRPr="00AF0637" w:rsidRDefault="004116AA" w:rsidP="004116AA">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817D3A" w:rsidRPr="00AF0637" w:rsidRDefault="00E03BA6" w:rsidP="00301AEA">
            <w:pPr>
              <w:jc w:val="center"/>
              <w:rPr>
                <w:rFonts w:ascii="Times New Roman" w:hAnsi="Times New Roman" w:cs="Times New Roman"/>
                <w:sz w:val="18"/>
                <w:szCs w:val="18"/>
              </w:rPr>
            </w:pPr>
            <w:r w:rsidRPr="00AF0637">
              <w:rPr>
                <w:rFonts w:ascii="Times New Roman" w:hAnsi="Times New Roman" w:cs="Times New Roman"/>
                <w:sz w:val="18"/>
                <w:szCs w:val="18"/>
              </w:rPr>
              <w:t>20</w:t>
            </w:r>
            <w:r w:rsidR="00301AEA" w:rsidRPr="00AF0637">
              <w:rPr>
                <w:rFonts w:ascii="Times New Roman" w:hAnsi="Times New Roman" w:cs="Times New Roman"/>
                <w:sz w:val="18"/>
                <w:szCs w:val="18"/>
              </w:rPr>
              <w:t>.90</w:t>
            </w:r>
          </w:p>
        </w:tc>
        <w:tc>
          <w:tcPr>
            <w:tcW w:w="1843" w:type="dxa"/>
          </w:tcPr>
          <w:p w:rsidR="00817D3A" w:rsidRPr="00AF0637" w:rsidRDefault="00951EFD" w:rsidP="00951EFD">
            <w:pPr>
              <w:jc w:val="center"/>
              <w:rPr>
                <w:rFonts w:ascii="Times New Roman" w:hAnsi="Times New Roman" w:cs="Times New Roman"/>
                <w:sz w:val="18"/>
                <w:szCs w:val="18"/>
              </w:rPr>
            </w:pPr>
            <w:r w:rsidRPr="00AF0637">
              <w:rPr>
                <w:rFonts w:ascii="Times New Roman" w:hAnsi="Times New Roman" w:cs="Times New Roman"/>
                <w:sz w:val="18"/>
                <w:szCs w:val="18"/>
              </w:rPr>
              <w:t>33</w:t>
            </w:r>
            <w:r w:rsidR="00BE4D29" w:rsidRPr="00AF0637">
              <w:rPr>
                <w:rFonts w:ascii="Times New Roman" w:hAnsi="Times New Roman" w:cs="Times New Roman"/>
                <w:sz w:val="18"/>
                <w:szCs w:val="18"/>
              </w:rPr>
              <w:t>.00</w:t>
            </w:r>
          </w:p>
        </w:tc>
        <w:tc>
          <w:tcPr>
            <w:tcW w:w="1453" w:type="dxa"/>
          </w:tcPr>
          <w:p w:rsidR="00817D3A" w:rsidRPr="00AF0637" w:rsidRDefault="00BE4D29" w:rsidP="00AA0F0B">
            <w:pPr>
              <w:ind w:firstLine="420"/>
              <w:rPr>
                <w:rFonts w:ascii="Times New Roman" w:hAnsi="Times New Roman" w:cs="Times New Roman"/>
                <w:sz w:val="18"/>
                <w:szCs w:val="18"/>
              </w:rPr>
            </w:pPr>
            <w:r w:rsidRPr="00AF0637">
              <w:rPr>
                <w:rFonts w:ascii="Times New Roman" w:hAnsi="Times New Roman" w:cs="Times New Roman"/>
                <w:sz w:val="18"/>
                <w:szCs w:val="18"/>
              </w:rPr>
              <w:t>7</w:t>
            </w:r>
          </w:p>
        </w:tc>
      </w:tr>
      <w:tr w:rsidR="00E03BA6" w:rsidRPr="005F24F9" w:rsidTr="00AF0637">
        <w:trPr>
          <w:trHeight w:val="158"/>
          <w:jc w:val="center"/>
        </w:trPr>
        <w:tc>
          <w:tcPr>
            <w:tcW w:w="1075" w:type="dxa"/>
            <w:vMerge w:val="restart"/>
          </w:tcPr>
          <w:p w:rsidR="00E03BA6" w:rsidRPr="00AF0637" w:rsidRDefault="00E03BA6" w:rsidP="00E03BA6">
            <w:pPr>
              <w:jc w:val="center"/>
              <w:rPr>
                <w:rFonts w:ascii="Times New Roman" w:hAnsi="Times New Roman" w:cs="Times New Roman"/>
                <w:sz w:val="18"/>
                <w:szCs w:val="18"/>
              </w:rPr>
            </w:pPr>
            <w:r w:rsidRPr="00AF0637">
              <w:rPr>
                <w:rFonts w:ascii="Times New Roman" w:hAnsi="Times New Roman" w:cs="Times New Roman"/>
                <w:sz w:val="18"/>
                <w:szCs w:val="18"/>
              </w:rPr>
              <w:t>Wine</w:t>
            </w:r>
          </w:p>
        </w:tc>
        <w:tc>
          <w:tcPr>
            <w:tcW w:w="2683" w:type="dxa"/>
          </w:tcPr>
          <w:p w:rsidR="00E03BA6" w:rsidRPr="00AF0637" w:rsidRDefault="00E03BA6" w:rsidP="00E03BA6">
            <w:pPr>
              <w:jc w:val="center"/>
              <w:rPr>
                <w:rFonts w:ascii="Times New Roman" w:hAnsi="Times New Roman" w:cs="Times New Roman"/>
                <w:sz w:val="18"/>
                <w:szCs w:val="18"/>
              </w:rPr>
            </w:pPr>
            <w:r w:rsidRPr="00AF0637">
              <w:rPr>
                <w:rFonts w:ascii="Times New Roman" w:hAnsi="Times New Roman" w:cs="Times New Roman"/>
                <w:sz w:val="18"/>
                <w:szCs w:val="18"/>
              </w:rPr>
              <w:t>k-</w:t>
            </w:r>
            <w:r w:rsidRPr="00AF0637">
              <w:rPr>
                <w:rFonts w:ascii="Times New Roman" w:hAnsi="Times New Roman" w:cs="Times New Roman"/>
                <w:sz w:val="18"/>
                <w:szCs w:val="18"/>
              </w:rPr>
              <w:t>中心点算法</w:t>
            </w:r>
          </w:p>
        </w:tc>
        <w:tc>
          <w:tcPr>
            <w:tcW w:w="1134" w:type="dxa"/>
          </w:tcPr>
          <w:p w:rsidR="00E03BA6" w:rsidRPr="00AF0637" w:rsidRDefault="00E356FB" w:rsidP="00E356FB">
            <w:pPr>
              <w:jc w:val="center"/>
              <w:rPr>
                <w:rFonts w:ascii="Times New Roman" w:hAnsi="Times New Roman" w:cs="Times New Roman"/>
                <w:sz w:val="18"/>
                <w:szCs w:val="18"/>
              </w:rPr>
            </w:pPr>
            <w:r w:rsidRPr="00AF0637">
              <w:rPr>
                <w:rFonts w:ascii="Times New Roman" w:hAnsi="Times New Roman" w:cs="Times New Roman"/>
                <w:sz w:val="18"/>
                <w:szCs w:val="18"/>
              </w:rPr>
              <w:t>10.23</w:t>
            </w:r>
          </w:p>
        </w:tc>
        <w:tc>
          <w:tcPr>
            <w:tcW w:w="1843" w:type="dxa"/>
          </w:tcPr>
          <w:p w:rsidR="00E03BA6" w:rsidRPr="00AF0637" w:rsidRDefault="00D06034" w:rsidP="00E356FB">
            <w:pPr>
              <w:jc w:val="center"/>
              <w:rPr>
                <w:rFonts w:ascii="Times New Roman" w:hAnsi="Times New Roman" w:cs="Times New Roman"/>
                <w:sz w:val="18"/>
                <w:szCs w:val="18"/>
              </w:rPr>
            </w:pPr>
            <w:r w:rsidRPr="00AF0637">
              <w:rPr>
                <w:rFonts w:ascii="Times New Roman" w:hAnsi="Times New Roman" w:cs="Times New Roman"/>
                <w:sz w:val="18"/>
                <w:szCs w:val="18"/>
              </w:rPr>
              <w:t>29.00</w:t>
            </w:r>
          </w:p>
        </w:tc>
        <w:tc>
          <w:tcPr>
            <w:tcW w:w="1453" w:type="dxa"/>
          </w:tcPr>
          <w:p w:rsidR="00E03BA6" w:rsidRPr="00AF0637" w:rsidRDefault="00E356FB" w:rsidP="00AA0F0B">
            <w:pPr>
              <w:ind w:firstLine="420"/>
              <w:rPr>
                <w:rFonts w:ascii="Times New Roman" w:hAnsi="Times New Roman" w:cs="Times New Roman"/>
                <w:sz w:val="18"/>
                <w:szCs w:val="18"/>
              </w:rPr>
            </w:pPr>
            <w:r w:rsidRPr="00AF0637">
              <w:rPr>
                <w:rFonts w:ascii="Times New Roman" w:hAnsi="Times New Roman" w:cs="Times New Roman"/>
                <w:sz w:val="18"/>
                <w:szCs w:val="18"/>
              </w:rPr>
              <w:t>15</w:t>
            </w:r>
          </w:p>
        </w:tc>
      </w:tr>
      <w:tr w:rsidR="00E03BA6" w:rsidRPr="005F24F9" w:rsidTr="00AF0637">
        <w:trPr>
          <w:trHeight w:val="157"/>
          <w:jc w:val="center"/>
        </w:trPr>
        <w:tc>
          <w:tcPr>
            <w:tcW w:w="1075" w:type="dxa"/>
            <w:vMerge/>
          </w:tcPr>
          <w:p w:rsidR="00E03BA6" w:rsidRPr="00AF0637" w:rsidRDefault="00E03BA6" w:rsidP="00AA0F0B">
            <w:pPr>
              <w:ind w:firstLine="420"/>
              <w:rPr>
                <w:rFonts w:ascii="Times New Roman" w:hAnsi="Times New Roman" w:cs="Times New Roman"/>
                <w:sz w:val="18"/>
                <w:szCs w:val="18"/>
              </w:rPr>
            </w:pPr>
          </w:p>
        </w:tc>
        <w:tc>
          <w:tcPr>
            <w:tcW w:w="2683" w:type="dxa"/>
          </w:tcPr>
          <w:p w:rsidR="00E03BA6" w:rsidRPr="00AF0637" w:rsidRDefault="00E03BA6" w:rsidP="004116AA">
            <w:pPr>
              <w:rPr>
                <w:rFonts w:ascii="Times New Roman" w:hAnsi="Times New Roman" w:cs="Times New Roman"/>
                <w:sz w:val="18"/>
                <w:szCs w:val="18"/>
              </w:rPr>
            </w:pPr>
            <w:r w:rsidRPr="00AF0637">
              <w:rPr>
                <w:rFonts w:ascii="Times New Roman" w:hAnsi="Times New Roman" w:cs="Times New Roman"/>
                <w:sz w:val="18"/>
                <w:szCs w:val="18"/>
              </w:rPr>
              <w:t>改进的基于距离和密度算法</w:t>
            </w:r>
          </w:p>
        </w:tc>
        <w:tc>
          <w:tcPr>
            <w:tcW w:w="1134" w:type="dxa"/>
          </w:tcPr>
          <w:p w:rsidR="00E03BA6" w:rsidRPr="00AF0637" w:rsidRDefault="00E356FB" w:rsidP="00301AEA">
            <w:pPr>
              <w:jc w:val="center"/>
              <w:rPr>
                <w:rFonts w:ascii="Times New Roman" w:hAnsi="Times New Roman" w:cs="Times New Roman"/>
                <w:sz w:val="18"/>
                <w:szCs w:val="18"/>
              </w:rPr>
            </w:pPr>
            <w:r w:rsidRPr="00AF0637">
              <w:rPr>
                <w:rFonts w:ascii="Times New Roman" w:hAnsi="Times New Roman" w:cs="Times New Roman"/>
                <w:sz w:val="18"/>
                <w:szCs w:val="18"/>
              </w:rPr>
              <w:t>13</w:t>
            </w:r>
            <w:r w:rsidR="00301AEA" w:rsidRPr="00AF0637">
              <w:rPr>
                <w:rFonts w:ascii="Times New Roman" w:hAnsi="Times New Roman" w:cs="Times New Roman"/>
                <w:sz w:val="18"/>
                <w:szCs w:val="18"/>
              </w:rPr>
              <w:t>.14</w:t>
            </w:r>
          </w:p>
        </w:tc>
        <w:tc>
          <w:tcPr>
            <w:tcW w:w="1843" w:type="dxa"/>
          </w:tcPr>
          <w:p w:rsidR="00E03BA6" w:rsidRPr="00AF0637" w:rsidRDefault="00951EFD" w:rsidP="00BE4D29">
            <w:pPr>
              <w:jc w:val="center"/>
              <w:rPr>
                <w:rFonts w:ascii="Times New Roman" w:hAnsi="Times New Roman" w:cs="Times New Roman"/>
                <w:sz w:val="18"/>
                <w:szCs w:val="18"/>
              </w:rPr>
            </w:pPr>
            <w:r w:rsidRPr="00AF0637">
              <w:rPr>
                <w:rFonts w:ascii="Times New Roman" w:hAnsi="Times New Roman" w:cs="Times New Roman"/>
                <w:sz w:val="18"/>
                <w:szCs w:val="18"/>
              </w:rPr>
              <w:t>35.00</w:t>
            </w:r>
          </w:p>
        </w:tc>
        <w:tc>
          <w:tcPr>
            <w:tcW w:w="1453" w:type="dxa"/>
          </w:tcPr>
          <w:p w:rsidR="00E03BA6" w:rsidRPr="00AF0637" w:rsidRDefault="00E356FB" w:rsidP="00AA0F0B">
            <w:pPr>
              <w:ind w:firstLine="420"/>
              <w:rPr>
                <w:rFonts w:ascii="Times New Roman" w:hAnsi="Times New Roman" w:cs="Times New Roman"/>
                <w:sz w:val="18"/>
                <w:szCs w:val="18"/>
              </w:rPr>
            </w:pPr>
            <w:r w:rsidRPr="00AF0637">
              <w:rPr>
                <w:rFonts w:ascii="Times New Roman" w:hAnsi="Times New Roman" w:cs="Times New Roman"/>
                <w:sz w:val="18"/>
                <w:szCs w:val="18"/>
              </w:rPr>
              <w:t>2</w:t>
            </w:r>
          </w:p>
        </w:tc>
      </w:tr>
    </w:tbl>
    <w:p w:rsidR="00D06AB1" w:rsidRPr="005F24F9" w:rsidRDefault="00BE4D29" w:rsidP="00B83498">
      <w:pPr>
        <w:ind w:firstLine="420"/>
        <w:rPr>
          <w:rFonts w:ascii="Times New Roman" w:hAnsi="Times New Roman" w:cs="Times New Roman"/>
        </w:rPr>
      </w:pPr>
      <w:r w:rsidRPr="005F24F9">
        <w:rPr>
          <w:rFonts w:ascii="Times New Roman" w:hAnsi="Times New Roman" w:cs="Times New Roman"/>
        </w:rPr>
        <w:t>虽然改进的</w:t>
      </w:r>
      <w:r w:rsidR="00BE6FBC" w:rsidRPr="005F24F9">
        <w:rPr>
          <w:rFonts w:ascii="Times New Roman" w:hAnsi="Times New Roman" w:cs="Times New Roman"/>
        </w:rPr>
        <w:t>算法迭代次数和平均聚类错误都要比</w:t>
      </w:r>
      <w:r w:rsidR="00BE6FBC" w:rsidRPr="005F24F9">
        <w:rPr>
          <w:rFonts w:ascii="Times New Roman" w:hAnsi="Times New Roman" w:cs="Times New Roman"/>
        </w:rPr>
        <w:t>k-</w:t>
      </w:r>
      <w:r w:rsidR="00BE6FBC" w:rsidRPr="005F24F9">
        <w:rPr>
          <w:rFonts w:ascii="Times New Roman" w:hAnsi="Times New Roman" w:cs="Times New Roman"/>
        </w:rPr>
        <w:t>中心要高很多，</w:t>
      </w:r>
      <w:r w:rsidR="008F69D0" w:rsidRPr="005F24F9">
        <w:rPr>
          <w:rFonts w:ascii="Times New Roman" w:hAnsi="Times New Roman" w:cs="Times New Roman"/>
        </w:rPr>
        <w:t>但是</w:t>
      </w:r>
      <w:r w:rsidR="00AC031D" w:rsidRPr="005F24F9">
        <w:rPr>
          <w:rFonts w:ascii="Times New Roman" w:hAnsi="Times New Roman" w:cs="Times New Roman"/>
        </w:rPr>
        <w:t>最小错误率</w:t>
      </w:r>
      <w:r w:rsidR="008F69D0" w:rsidRPr="005F24F9">
        <w:rPr>
          <w:rFonts w:ascii="Times New Roman" w:hAnsi="Times New Roman" w:cs="Times New Roman"/>
        </w:rPr>
        <w:t>对于改进算法是可知的，算法是稳定的，而</w:t>
      </w:r>
      <w:r w:rsidR="008F69D0" w:rsidRPr="005F24F9">
        <w:rPr>
          <w:rFonts w:ascii="Times New Roman" w:hAnsi="Times New Roman" w:cs="Times New Roman"/>
        </w:rPr>
        <w:t>k-</w:t>
      </w:r>
      <w:r w:rsidR="008F69D0" w:rsidRPr="005F24F9">
        <w:rPr>
          <w:rFonts w:ascii="Times New Roman" w:hAnsi="Times New Roman" w:cs="Times New Roman"/>
        </w:rPr>
        <w:t>中心算法对于最优聚类是未知的，</w:t>
      </w:r>
      <w:r w:rsidR="00523B86" w:rsidRPr="005F24F9">
        <w:rPr>
          <w:rFonts w:ascii="Times New Roman" w:hAnsi="Times New Roman" w:cs="Times New Roman"/>
        </w:rPr>
        <w:t>聚类</w:t>
      </w:r>
      <w:r w:rsidR="00D60D00" w:rsidRPr="005F24F9">
        <w:rPr>
          <w:rFonts w:ascii="Times New Roman" w:hAnsi="Times New Roman" w:cs="Times New Roman"/>
        </w:rPr>
        <w:t>结果依赖初始中心点的选择。对于三组实验，改进算法的最小错误率远远小于</w:t>
      </w:r>
      <w:r w:rsidR="00D60D00" w:rsidRPr="005F24F9">
        <w:rPr>
          <w:rFonts w:ascii="Times New Roman" w:hAnsi="Times New Roman" w:cs="Times New Roman"/>
        </w:rPr>
        <w:t>k-</w:t>
      </w:r>
      <w:r w:rsidR="00D60D00" w:rsidRPr="005F24F9">
        <w:rPr>
          <w:rFonts w:ascii="Times New Roman" w:hAnsi="Times New Roman" w:cs="Times New Roman"/>
        </w:rPr>
        <w:t>中心算法。</w:t>
      </w:r>
      <w:r w:rsidR="00801553" w:rsidRPr="005F24F9">
        <w:rPr>
          <w:rFonts w:ascii="Times New Roman" w:hAnsi="Times New Roman" w:cs="Times New Roman"/>
        </w:rPr>
        <w:t>所以改进算法</w:t>
      </w:r>
      <w:r w:rsidR="00D06AB1" w:rsidRPr="005F24F9">
        <w:rPr>
          <w:rFonts w:ascii="Times New Roman" w:hAnsi="Times New Roman" w:cs="Times New Roman"/>
        </w:rPr>
        <w:t>不仅保证了</w:t>
      </w:r>
      <w:r w:rsidR="00A659E7" w:rsidRPr="005F24F9">
        <w:rPr>
          <w:rFonts w:ascii="Times New Roman" w:hAnsi="Times New Roman" w:cs="Times New Roman"/>
        </w:rPr>
        <w:t>算法的稳定性，避免算法陷入局部最优解，同时减少了迭代的次数。另外，当不知道样本的分布情况时，无法确定分类数</w:t>
      </w:r>
      <w:r w:rsidR="00A659E7" w:rsidRPr="005F24F9">
        <w:rPr>
          <w:rFonts w:ascii="Times New Roman" w:hAnsi="Times New Roman" w:cs="Times New Roman"/>
        </w:rPr>
        <w:t>C</w:t>
      </w:r>
      <w:r w:rsidR="00A659E7" w:rsidRPr="005F24F9">
        <w:rPr>
          <w:rFonts w:ascii="Times New Roman" w:hAnsi="Times New Roman" w:cs="Times New Roman"/>
        </w:rPr>
        <w:t>，</w:t>
      </w:r>
      <w:r w:rsidR="00D06AB1" w:rsidRPr="005F24F9">
        <w:rPr>
          <w:rFonts w:ascii="Times New Roman" w:hAnsi="Times New Roman" w:cs="Times New Roman"/>
        </w:rPr>
        <w:t>算法</w:t>
      </w:r>
      <w:r w:rsidR="00A659E7" w:rsidRPr="005F24F9">
        <w:rPr>
          <w:rFonts w:ascii="Times New Roman" w:hAnsi="Times New Roman" w:cs="Times New Roman"/>
        </w:rPr>
        <w:t>同样也能预测样本分布，</w:t>
      </w:r>
      <w:r w:rsidR="00EB64FF" w:rsidRPr="005F24F9">
        <w:rPr>
          <w:rFonts w:ascii="Times New Roman" w:hAnsi="Times New Roman" w:cs="Times New Roman"/>
        </w:rPr>
        <w:t>所以算法</w:t>
      </w:r>
      <w:r w:rsidR="001004C0" w:rsidRPr="005F24F9">
        <w:rPr>
          <w:rFonts w:ascii="Times New Roman" w:hAnsi="Times New Roman" w:cs="Times New Roman"/>
        </w:rPr>
        <w:t>更具有普适性</w:t>
      </w:r>
      <w:r w:rsidR="00D06AB1" w:rsidRPr="005F24F9">
        <w:rPr>
          <w:rFonts w:ascii="Times New Roman" w:hAnsi="Times New Roman" w:cs="Times New Roman"/>
        </w:rPr>
        <w:t>。</w:t>
      </w:r>
      <w:bookmarkStart w:id="2" w:name="_GoBack"/>
      <w:bookmarkEnd w:id="2"/>
    </w:p>
    <w:p w:rsidR="00BE2791" w:rsidRPr="00775145" w:rsidRDefault="00357E01" w:rsidP="008F1BA2">
      <w:pPr>
        <w:pStyle w:val="2"/>
        <w:spacing w:before="240" w:after="240" w:line="240" w:lineRule="auto"/>
        <w:rPr>
          <w:rFonts w:hint="eastAsia"/>
        </w:rPr>
      </w:pPr>
      <w:r w:rsidRPr="00775145">
        <w:t xml:space="preserve">4.2 </w:t>
      </w:r>
      <w:r w:rsidR="002216C9" w:rsidRPr="00775145">
        <w:t>改进的</w:t>
      </w:r>
      <w:r w:rsidR="002216C9" w:rsidRPr="00775145">
        <w:t>FCM</w:t>
      </w:r>
      <w:r w:rsidR="002216C9" w:rsidRPr="00775145">
        <w:t>算法</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b/>
        </w:rPr>
        <w:t>实验</w:t>
      </w:r>
      <w:proofErr w:type="gramStart"/>
      <w:r w:rsidR="00F27946">
        <w:rPr>
          <w:rFonts w:ascii="Times New Roman" w:hAnsi="Times New Roman" w:cs="Times New Roman" w:hint="eastAsia"/>
          <w:b/>
        </w:rPr>
        <w:t>一</w:t>
      </w:r>
      <w:proofErr w:type="gramEnd"/>
      <w:r w:rsidRPr="005F24F9">
        <w:rPr>
          <w:rFonts w:ascii="Times New Roman" w:hAnsi="Times New Roman" w:cs="Times New Roman"/>
        </w:rPr>
        <w:tab/>
        <w:t>UCI</w:t>
      </w:r>
      <w:r w:rsidRPr="005F24F9">
        <w:rPr>
          <w:rFonts w:ascii="Times New Roman" w:hAnsi="Times New Roman" w:cs="Times New Roman"/>
        </w:rPr>
        <w:t>数据实验</w:t>
      </w:r>
    </w:p>
    <w:p w:rsidR="00082645" w:rsidRPr="005F24F9" w:rsidRDefault="00082645" w:rsidP="00082645">
      <w:pPr>
        <w:rPr>
          <w:rFonts w:ascii="Times New Roman" w:hAnsi="Times New Roman" w:cs="Times New Roman"/>
        </w:rPr>
      </w:pP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为了检验</w:t>
      </w:r>
      <w:r w:rsidRPr="005F24F9">
        <w:rPr>
          <w:rFonts w:ascii="Times New Roman" w:hAnsi="Times New Roman" w:cs="Times New Roman"/>
        </w:rPr>
        <w:t>FCM</w:t>
      </w:r>
      <w:r w:rsidRPr="005F24F9">
        <w:rPr>
          <w:rFonts w:ascii="Times New Roman" w:hAnsi="Times New Roman" w:cs="Times New Roman"/>
        </w:rPr>
        <w:t>算法效果，实验中主要评价指标包括：均方差</w:t>
      </w:r>
      <w:r w:rsidRPr="005F24F9">
        <w:rPr>
          <w:rFonts w:ascii="Times New Roman" w:hAnsi="Times New Roman" w:cs="Times New Roman"/>
        </w:rPr>
        <w:t>MSE</w:t>
      </w:r>
      <w:r w:rsidRPr="005F24F9">
        <w:rPr>
          <w:rFonts w:ascii="Times New Roman" w:hAnsi="Times New Roman" w:cs="Times New Roman"/>
        </w:rPr>
        <w:t>和</w:t>
      </w:r>
      <w:r w:rsidRPr="005F24F9">
        <w:rPr>
          <w:rFonts w:ascii="Times New Roman" w:hAnsi="Times New Roman" w:cs="Times New Roman"/>
        </w:rPr>
        <w:t>Purity</w:t>
      </w:r>
      <w:r w:rsidRPr="005F24F9">
        <w:rPr>
          <w:rFonts w:ascii="Times New Roman" w:hAnsi="Times New Roman" w:cs="Times New Roman"/>
        </w:rPr>
        <w:t>方法。</w:t>
      </w:r>
      <w:r w:rsidRPr="005F24F9">
        <w:rPr>
          <w:rFonts w:ascii="Times New Roman" w:hAnsi="Times New Roman" w:cs="Times New Roman"/>
        </w:rPr>
        <w:t>MSE</w:t>
      </w:r>
      <w:r w:rsidRPr="005F24F9">
        <w:rPr>
          <w:rFonts w:ascii="Times New Roman" w:hAnsi="Times New Roman" w:cs="Times New Roman"/>
        </w:rPr>
        <w:t>定义如下</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position w:val="-30"/>
        </w:rPr>
        <w:object w:dxaOrig="2400" w:dyaOrig="820">
          <v:shape id="_x0000_i1051" type="#_x0000_t75" style="width:162.7pt;height:38.9pt" o:ole="">
            <v:imagedata r:id="rId58" o:title=""/>
          </v:shape>
          <o:OLEObject Type="Embed" ProgID="Equation.DSMT4" ShapeID="_x0000_i1051" DrawAspect="Content" ObjectID="_1527359274" r:id="rId59"/>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Pr="005F24F9">
        <w:rPr>
          <w:rFonts w:ascii="Times New Roman" w:hAnsi="Times New Roman" w:cs="Times New Roman"/>
        </w:rPr>
        <w:t>11</w:t>
      </w:r>
      <w:r w:rsidRPr="005F24F9">
        <w:rPr>
          <w:rFonts w:ascii="Times New Roman" w:hAnsi="Times New Roman" w:cs="Times New Roman"/>
        </w:rPr>
        <w:t>）</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其中</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e>
        </m:acc>
      </m:oMath>
      <w:r w:rsidRPr="005F24F9">
        <w:rPr>
          <w:rFonts w:ascii="Times New Roman" w:hAnsi="Times New Roman" w:cs="Times New Roman"/>
        </w:rPr>
        <w:t>为真实的聚类中心，</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oMath>
      <w:r w:rsidRPr="005F24F9">
        <w:rPr>
          <w:rFonts w:ascii="Times New Roman" w:hAnsi="Times New Roman" w:cs="Times New Roman"/>
        </w:rPr>
        <w:t>为所计算的聚类中心，</w:t>
      </w:r>
      <w:r w:rsidRPr="005F24F9">
        <w:rPr>
          <w:rFonts w:ascii="Times New Roman" w:hAnsi="Times New Roman" w:cs="Times New Roman"/>
        </w:rPr>
        <w:t>MSE</w:t>
      </w:r>
      <w:r w:rsidRPr="005F24F9">
        <w:rPr>
          <w:rFonts w:ascii="Times New Roman" w:hAnsi="Times New Roman" w:cs="Times New Roman"/>
        </w:rPr>
        <w:t>表示计算得出的聚类中心点</w:t>
      </w:r>
      <w:r w:rsidRPr="005F24F9">
        <w:rPr>
          <w:rFonts w:ascii="Times New Roman" w:hAnsi="Times New Roman" w:cs="Times New Roman"/>
        </w:rPr>
        <w:lastRenderedPageBreak/>
        <w:t>和真实聚类中心点的距离。</w:t>
      </w:r>
    </w:p>
    <w:p w:rsidR="00082645" w:rsidRPr="005F24F9" w:rsidRDefault="00082645" w:rsidP="00082645">
      <w:pPr>
        <w:rPr>
          <w:rFonts w:ascii="Times New Roman" w:hAnsi="Times New Roman" w:cs="Times New Roman"/>
        </w:rPr>
      </w:pPr>
      <w:r w:rsidRPr="005F24F9">
        <w:rPr>
          <w:rFonts w:ascii="Times New Roman" w:hAnsi="Times New Roman" w:cs="Times New Roman"/>
        </w:rPr>
        <w:tab/>
        <w:t>Purity</w:t>
      </w:r>
      <w:r w:rsidRPr="005F24F9">
        <w:rPr>
          <w:rFonts w:ascii="Times New Roman" w:hAnsi="Times New Roman" w:cs="Times New Roman"/>
        </w:rPr>
        <w:t>定义如下</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position w:val="-28"/>
        </w:rPr>
        <w:object w:dxaOrig="3620" w:dyaOrig="680">
          <v:shape id="_x0000_i1052" type="#_x0000_t75" style="width:198.7pt;height:36.7pt" o:ole="">
            <v:imagedata r:id="rId60" o:title=""/>
          </v:shape>
          <o:OLEObject Type="Embed" ProgID="Equation.DSMT4" ShapeID="_x0000_i1052" DrawAspect="Content" ObjectID="_1527359275" r:id="rId61"/>
        </w:object>
      </w:r>
      <w:r w:rsidRPr="005F24F9">
        <w:rPr>
          <w:rFonts w:ascii="Times New Roman" w:hAnsi="Times New Roman" w:cs="Times New Roman"/>
        </w:rPr>
        <w:t xml:space="preserve"> </w:t>
      </w:r>
      <w:r w:rsidRPr="005F24F9">
        <w:rPr>
          <w:rFonts w:ascii="Times New Roman" w:hAnsi="Times New Roman" w:cs="Times New Roman"/>
        </w:rPr>
        <w:tab/>
      </w:r>
      <w:r w:rsidRPr="005F24F9">
        <w:rPr>
          <w:rFonts w:ascii="Times New Roman" w:hAnsi="Times New Roman" w:cs="Times New Roman"/>
        </w:rPr>
        <w:t>（</w:t>
      </w:r>
      <w:r w:rsidRPr="005F24F9">
        <w:rPr>
          <w:rFonts w:ascii="Times New Roman" w:hAnsi="Times New Roman" w:cs="Times New Roman"/>
        </w:rPr>
        <w:t>12</w:t>
      </w:r>
      <w:r w:rsidRPr="005F24F9">
        <w:rPr>
          <w:rFonts w:ascii="Times New Roman" w:hAnsi="Times New Roman" w:cs="Times New Roman"/>
        </w:rPr>
        <w:t>）</w:t>
      </w:r>
    </w:p>
    <w:p w:rsidR="00082645" w:rsidRPr="005F24F9" w:rsidRDefault="00082645" w:rsidP="00082645">
      <w:pPr>
        <w:pStyle w:val="MTDisplayEquation"/>
        <w:rPr>
          <w:rFonts w:ascii="Times New Roman" w:hAnsi="Times New Roman" w:cs="Times New Roman"/>
        </w:rPr>
      </w:pPr>
      <w:r w:rsidRPr="005F24F9">
        <w:rPr>
          <w:rFonts w:ascii="Times New Roman" w:hAnsi="Times New Roman" w:cs="Times New Roman"/>
        </w:rPr>
        <w:t>Purity</w:t>
      </w:r>
      <w:r w:rsidRPr="005F24F9">
        <w:rPr>
          <w:rFonts w:ascii="Times New Roman" w:hAnsi="Times New Roman" w:cs="Times New Roman"/>
        </w:rPr>
        <w:t>方法表示分类正确的样本占样本总数的比例，其中</w:t>
      </w:r>
      <w:r w:rsidRPr="005F24F9">
        <w:rPr>
          <w:rFonts w:ascii="Times New Roman" w:hAnsi="Times New Roman" w:cs="Times New Roman"/>
          <w:position w:val="-12"/>
        </w:rPr>
        <w:object w:dxaOrig="2040" w:dyaOrig="380">
          <v:shape id="_x0000_i1053" type="#_x0000_t75" style="width:101.5pt;height:19.45pt" o:ole="">
            <v:imagedata r:id="rId62" o:title=""/>
          </v:shape>
          <o:OLEObject Type="Embed" ProgID="Equation.DSMT4" ShapeID="_x0000_i1053" DrawAspect="Content" ObjectID="_1527359276" r:id="rId63"/>
        </w:object>
      </w:r>
      <w:r w:rsidRPr="005F24F9">
        <w:rPr>
          <w:rFonts w:ascii="Times New Roman" w:hAnsi="Times New Roman" w:cs="Times New Roman"/>
        </w:rPr>
        <w:t>是聚类中心点的集合，</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j</m:t>
            </m:r>
          </m:sub>
        </m:sSub>
      </m:oMath>
      <w:r w:rsidRPr="005F24F9">
        <w:rPr>
          <w:rFonts w:ascii="Times New Roman" w:hAnsi="Times New Roman" w:cs="Times New Roman"/>
        </w:rPr>
        <w:t>表示第</w:t>
      </w:r>
      <w:r w:rsidRPr="005F24F9">
        <w:rPr>
          <w:rFonts w:ascii="Times New Roman" w:hAnsi="Times New Roman" w:cs="Times New Roman"/>
        </w:rPr>
        <w:t>j</w:t>
      </w:r>
      <w:proofErr w:type="gramStart"/>
      <w:r w:rsidRPr="005F24F9">
        <w:rPr>
          <w:rFonts w:ascii="Times New Roman" w:hAnsi="Times New Roman" w:cs="Times New Roman"/>
        </w:rPr>
        <w:t>个</w:t>
      </w:r>
      <w:proofErr w:type="gramEnd"/>
      <w:r w:rsidRPr="005F24F9">
        <w:rPr>
          <w:rFonts w:ascii="Times New Roman" w:hAnsi="Times New Roman" w:cs="Times New Roman"/>
        </w:rPr>
        <w:t>样本，</w:t>
      </w:r>
      <w:r w:rsidRPr="005F24F9">
        <w:rPr>
          <w:rFonts w:ascii="Times New Roman" w:hAnsi="Times New Roman" w:cs="Times New Roman"/>
        </w:rPr>
        <w:t>N</w:t>
      </w:r>
      <w:r w:rsidRPr="005F24F9">
        <w:rPr>
          <w:rFonts w:ascii="Times New Roman" w:hAnsi="Times New Roman" w:cs="Times New Roman"/>
        </w:rPr>
        <w:t>表示样本总数。</w:t>
      </w:r>
    </w:p>
    <w:p w:rsidR="00082645" w:rsidRPr="005F24F9" w:rsidRDefault="00082645" w:rsidP="00082645">
      <w:pPr>
        <w:ind w:firstLine="420"/>
        <w:rPr>
          <w:rFonts w:ascii="Times New Roman" w:hAnsi="Times New Roman" w:cs="Times New Roman"/>
        </w:rPr>
      </w:pPr>
      <w:r w:rsidRPr="005F24F9">
        <w:rPr>
          <w:rFonts w:ascii="Times New Roman" w:hAnsi="Times New Roman" w:cs="Times New Roman"/>
        </w:rPr>
        <w:t>数据</w:t>
      </w:r>
      <w:proofErr w:type="gramStart"/>
      <w:r w:rsidRPr="005F24F9">
        <w:rPr>
          <w:rFonts w:ascii="Times New Roman" w:hAnsi="Times New Roman" w:cs="Times New Roman"/>
        </w:rPr>
        <w:t>集采用</w:t>
      </w:r>
      <w:proofErr w:type="gramEnd"/>
      <w:r w:rsidRPr="005F24F9">
        <w:rPr>
          <w:rFonts w:ascii="Times New Roman" w:hAnsi="Times New Roman" w:cs="Times New Roman"/>
        </w:rPr>
        <w:t>上文用的</w:t>
      </w:r>
      <w:r w:rsidRPr="005F24F9">
        <w:rPr>
          <w:rFonts w:ascii="Times New Roman" w:hAnsi="Times New Roman" w:cs="Times New Roman"/>
        </w:rPr>
        <w:t>4</w:t>
      </w:r>
      <w:r w:rsidRPr="005F24F9">
        <w:rPr>
          <w:rFonts w:ascii="Times New Roman" w:hAnsi="Times New Roman" w:cs="Times New Roman"/>
        </w:rPr>
        <w:t>组数据</w:t>
      </w:r>
      <w:r w:rsidRPr="005F24F9">
        <w:rPr>
          <w:rFonts w:ascii="Times New Roman" w:hAnsi="Times New Roman" w:cs="Times New Roman"/>
        </w:rPr>
        <w:t>Iris</w:t>
      </w:r>
      <w:r w:rsidRPr="005F24F9">
        <w:rPr>
          <w:rFonts w:ascii="Times New Roman" w:hAnsi="Times New Roman" w:cs="Times New Roman"/>
        </w:rPr>
        <w:t>、修改之后的</w:t>
      </w:r>
      <w:r w:rsidRPr="005F24F9">
        <w:rPr>
          <w:rFonts w:ascii="Times New Roman" w:hAnsi="Times New Roman" w:cs="Times New Roman"/>
        </w:rPr>
        <w:t>Iris</w:t>
      </w:r>
      <w:r w:rsidRPr="005F24F9">
        <w:rPr>
          <w:rFonts w:ascii="Times New Roman" w:hAnsi="Times New Roman" w:cs="Times New Roman"/>
        </w:rPr>
        <w:t>、</w:t>
      </w:r>
      <w:r w:rsidRPr="005F24F9">
        <w:rPr>
          <w:rFonts w:ascii="Times New Roman" w:hAnsi="Times New Roman" w:cs="Times New Roman"/>
        </w:rPr>
        <w:t>Wine</w:t>
      </w:r>
      <w:r w:rsidRPr="005F24F9">
        <w:rPr>
          <w:rFonts w:ascii="Times New Roman" w:hAnsi="Times New Roman" w:cs="Times New Roman"/>
        </w:rPr>
        <w:t>、</w:t>
      </w:r>
      <w:r w:rsidRPr="005F24F9">
        <w:rPr>
          <w:rFonts w:ascii="Times New Roman" w:hAnsi="Times New Roman" w:cs="Times New Roman"/>
        </w:rPr>
        <w:t>Abalone</w:t>
      </w:r>
      <w:r w:rsidRPr="005F24F9">
        <w:rPr>
          <w:rFonts w:ascii="Times New Roman" w:hAnsi="Times New Roman" w:cs="Times New Roman"/>
        </w:rPr>
        <w:t>。聚类结果如表</w:t>
      </w:r>
      <w:r w:rsidRPr="005F24F9">
        <w:rPr>
          <w:rFonts w:ascii="Times New Roman" w:hAnsi="Times New Roman" w:cs="Times New Roman"/>
        </w:rPr>
        <w:t>3</w:t>
      </w:r>
      <w:r w:rsidRPr="005F24F9">
        <w:rPr>
          <w:rFonts w:ascii="Times New Roman" w:hAnsi="Times New Roman" w:cs="Times New Roman"/>
        </w:rPr>
        <w:t>所示。</w:t>
      </w:r>
    </w:p>
    <w:p w:rsidR="00082645" w:rsidRPr="005F24F9" w:rsidRDefault="00082645" w:rsidP="00082645">
      <w:pPr>
        <w:jc w:val="center"/>
        <w:rPr>
          <w:rFonts w:ascii="Times New Roman" w:hAnsi="Times New Roman" w:cs="Times New Roman"/>
        </w:rPr>
      </w:pPr>
      <w:r w:rsidRPr="005F24F9">
        <w:rPr>
          <w:rFonts w:ascii="Times New Roman" w:hAnsi="Times New Roman" w:cs="Times New Roman"/>
        </w:rPr>
        <w:t>表</w:t>
      </w:r>
      <w:r w:rsidRPr="005F24F9">
        <w:rPr>
          <w:rFonts w:ascii="Times New Roman" w:hAnsi="Times New Roman" w:cs="Times New Roman"/>
        </w:rPr>
        <w:t xml:space="preserve">3 </w:t>
      </w:r>
      <w:r w:rsidRPr="005F24F9">
        <w:rPr>
          <w:rFonts w:ascii="Times New Roman" w:hAnsi="Times New Roman" w:cs="Times New Roman"/>
        </w:rPr>
        <w:t>聚类结果</w:t>
      </w:r>
    </w:p>
    <w:tbl>
      <w:tblPr>
        <w:tblStyle w:val="a7"/>
        <w:tblW w:w="0" w:type="auto"/>
        <w:jc w:val="center"/>
        <w:tblInd w:w="-74" w:type="dxa"/>
        <w:tblLook w:val="04A0" w:firstRow="1" w:lastRow="0" w:firstColumn="1" w:lastColumn="0" w:noHBand="0" w:noVBand="1"/>
      </w:tblPr>
      <w:tblGrid>
        <w:gridCol w:w="1628"/>
        <w:gridCol w:w="1796"/>
        <w:gridCol w:w="1568"/>
        <w:gridCol w:w="1248"/>
        <w:gridCol w:w="1535"/>
      </w:tblGrid>
      <w:tr w:rsidR="00082645" w:rsidRPr="005F24F9" w:rsidTr="00AF0637">
        <w:trPr>
          <w:trHeight w:val="274"/>
          <w:jc w:val="center"/>
        </w:trPr>
        <w:tc>
          <w:tcPr>
            <w:tcW w:w="162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数据集</w:t>
            </w:r>
          </w:p>
        </w:tc>
        <w:tc>
          <w:tcPr>
            <w:tcW w:w="1796"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方法</w:t>
            </w:r>
          </w:p>
        </w:tc>
        <w:tc>
          <w:tcPr>
            <w:tcW w:w="156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MSE</w:t>
            </w:r>
          </w:p>
        </w:tc>
        <w:tc>
          <w:tcPr>
            <w:tcW w:w="124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Purity</w:t>
            </w:r>
            <w:r w:rsidRPr="00AF0637">
              <w:rPr>
                <w:rFonts w:ascii="Times New Roman" w:hAnsi="Times New Roman" w:cs="Times New Roman" w:hint="eastAsia"/>
                <w:sz w:val="18"/>
                <w:szCs w:val="18"/>
              </w:rPr>
              <w:t xml:space="preserve"> </w:t>
            </w:r>
            <w:r w:rsidRPr="00AF0637">
              <w:rPr>
                <w:rFonts w:ascii="Times New Roman" w:hAnsi="Times New Roman" w:cs="Times New Roman"/>
                <w:sz w:val="18"/>
                <w:szCs w:val="18"/>
              </w:rPr>
              <w:t>(%)</w:t>
            </w:r>
          </w:p>
        </w:tc>
        <w:tc>
          <w:tcPr>
            <w:tcW w:w="1535"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迭代次数</w:t>
            </w:r>
          </w:p>
        </w:tc>
      </w:tr>
      <w:tr w:rsidR="00082645" w:rsidRPr="005F24F9" w:rsidTr="00AF0637">
        <w:trPr>
          <w:trHeight w:val="274"/>
          <w:jc w:val="center"/>
        </w:trPr>
        <w:tc>
          <w:tcPr>
            <w:tcW w:w="1628" w:type="dxa"/>
            <w:vMerge w:val="restart"/>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Iris</w:t>
            </w:r>
          </w:p>
        </w:tc>
        <w:tc>
          <w:tcPr>
            <w:tcW w:w="1796"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0.139943</w:t>
            </w:r>
          </w:p>
        </w:tc>
        <w:tc>
          <w:tcPr>
            <w:tcW w:w="124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84.3589</w:t>
            </w:r>
          </w:p>
        </w:tc>
        <w:tc>
          <w:tcPr>
            <w:tcW w:w="1535"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11</w:t>
            </w:r>
          </w:p>
        </w:tc>
      </w:tr>
      <w:tr w:rsidR="00082645" w:rsidRPr="005F24F9" w:rsidTr="00AF0637">
        <w:trPr>
          <w:trHeight w:val="131"/>
          <w:jc w:val="center"/>
        </w:trPr>
        <w:tc>
          <w:tcPr>
            <w:tcW w:w="1628" w:type="dxa"/>
            <w:vMerge/>
          </w:tcPr>
          <w:p w:rsidR="00082645" w:rsidRPr="00AF0637" w:rsidRDefault="00082645" w:rsidP="00432434">
            <w:pPr>
              <w:jc w:val="center"/>
              <w:rPr>
                <w:rFonts w:ascii="Times New Roman" w:hAnsi="Times New Roman" w:cs="Times New Roman"/>
                <w:sz w:val="18"/>
                <w:szCs w:val="18"/>
              </w:rPr>
            </w:pPr>
          </w:p>
        </w:tc>
        <w:tc>
          <w:tcPr>
            <w:tcW w:w="1796"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0.132665</w:t>
            </w:r>
          </w:p>
        </w:tc>
        <w:tc>
          <w:tcPr>
            <w:tcW w:w="124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87.4258</w:t>
            </w:r>
          </w:p>
        </w:tc>
        <w:tc>
          <w:tcPr>
            <w:tcW w:w="1535"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4</w:t>
            </w:r>
          </w:p>
        </w:tc>
      </w:tr>
      <w:tr w:rsidR="00082645" w:rsidRPr="005F24F9" w:rsidTr="00AF0637">
        <w:trPr>
          <w:trHeight w:val="274"/>
          <w:jc w:val="center"/>
        </w:trPr>
        <w:tc>
          <w:tcPr>
            <w:tcW w:w="1628" w:type="dxa"/>
            <w:vMerge w:val="restart"/>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修改之后的</w:t>
            </w:r>
            <w:r w:rsidRPr="00AF0637">
              <w:rPr>
                <w:rFonts w:ascii="Times New Roman" w:hAnsi="Times New Roman" w:cs="Times New Roman"/>
                <w:sz w:val="18"/>
                <w:szCs w:val="18"/>
              </w:rPr>
              <w:t>iris</w:t>
            </w:r>
          </w:p>
        </w:tc>
        <w:tc>
          <w:tcPr>
            <w:tcW w:w="1796"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0.144415</w:t>
            </w:r>
          </w:p>
        </w:tc>
        <w:tc>
          <w:tcPr>
            <w:tcW w:w="124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80.3548</w:t>
            </w:r>
          </w:p>
        </w:tc>
        <w:tc>
          <w:tcPr>
            <w:tcW w:w="1535"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5</w:t>
            </w:r>
          </w:p>
        </w:tc>
      </w:tr>
      <w:tr w:rsidR="00082645" w:rsidRPr="005F24F9" w:rsidTr="00AF0637">
        <w:trPr>
          <w:trHeight w:val="131"/>
          <w:jc w:val="center"/>
        </w:trPr>
        <w:tc>
          <w:tcPr>
            <w:tcW w:w="1628" w:type="dxa"/>
            <w:vMerge/>
          </w:tcPr>
          <w:p w:rsidR="00082645" w:rsidRPr="00AF0637" w:rsidRDefault="00082645" w:rsidP="00432434">
            <w:pPr>
              <w:jc w:val="center"/>
              <w:rPr>
                <w:rFonts w:ascii="Times New Roman" w:hAnsi="Times New Roman" w:cs="Times New Roman"/>
                <w:sz w:val="18"/>
                <w:szCs w:val="18"/>
              </w:rPr>
            </w:pPr>
          </w:p>
        </w:tc>
        <w:tc>
          <w:tcPr>
            <w:tcW w:w="1796"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0.124710</w:t>
            </w:r>
          </w:p>
        </w:tc>
        <w:tc>
          <w:tcPr>
            <w:tcW w:w="124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82.1592</w:t>
            </w:r>
          </w:p>
        </w:tc>
        <w:tc>
          <w:tcPr>
            <w:tcW w:w="1535"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7</w:t>
            </w:r>
          </w:p>
        </w:tc>
      </w:tr>
      <w:tr w:rsidR="00082645" w:rsidRPr="005F24F9" w:rsidTr="00AF0637">
        <w:trPr>
          <w:trHeight w:val="274"/>
          <w:jc w:val="center"/>
        </w:trPr>
        <w:tc>
          <w:tcPr>
            <w:tcW w:w="1628" w:type="dxa"/>
            <w:vMerge w:val="restart"/>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Wine</w:t>
            </w:r>
          </w:p>
        </w:tc>
        <w:tc>
          <w:tcPr>
            <w:tcW w:w="1796"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0.115213</w:t>
            </w:r>
          </w:p>
        </w:tc>
        <w:tc>
          <w:tcPr>
            <w:tcW w:w="124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89.0102</w:t>
            </w:r>
          </w:p>
        </w:tc>
        <w:tc>
          <w:tcPr>
            <w:tcW w:w="1535"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22</w:t>
            </w:r>
          </w:p>
        </w:tc>
      </w:tr>
      <w:tr w:rsidR="00082645" w:rsidRPr="005F24F9" w:rsidTr="00AF0637">
        <w:trPr>
          <w:trHeight w:val="131"/>
          <w:jc w:val="center"/>
        </w:trPr>
        <w:tc>
          <w:tcPr>
            <w:tcW w:w="1628" w:type="dxa"/>
            <w:vMerge/>
          </w:tcPr>
          <w:p w:rsidR="00082645" w:rsidRPr="00AF0637" w:rsidRDefault="00082645" w:rsidP="00432434">
            <w:pPr>
              <w:jc w:val="center"/>
              <w:rPr>
                <w:rFonts w:ascii="Times New Roman" w:hAnsi="Times New Roman" w:cs="Times New Roman"/>
                <w:sz w:val="18"/>
                <w:szCs w:val="18"/>
              </w:rPr>
            </w:pPr>
          </w:p>
        </w:tc>
        <w:tc>
          <w:tcPr>
            <w:tcW w:w="1796"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0.105275</w:t>
            </w:r>
          </w:p>
        </w:tc>
        <w:tc>
          <w:tcPr>
            <w:tcW w:w="124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91.6362</w:t>
            </w:r>
          </w:p>
        </w:tc>
        <w:tc>
          <w:tcPr>
            <w:tcW w:w="1535"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5</w:t>
            </w:r>
          </w:p>
        </w:tc>
      </w:tr>
      <w:tr w:rsidR="00082645" w:rsidRPr="005F24F9" w:rsidTr="00AF0637">
        <w:trPr>
          <w:trHeight w:val="287"/>
          <w:jc w:val="center"/>
        </w:trPr>
        <w:tc>
          <w:tcPr>
            <w:tcW w:w="1628" w:type="dxa"/>
            <w:vMerge w:val="restart"/>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Abalone</w:t>
            </w:r>
          </w:p>
        </w:tc>
        <w:tc>
          <w:tcPr>
            <w:tcW w:w="1796"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0.332467</w:t>
            </w:r>
          </w:p>
        </w:tc>
        <w:tc>
          <w:tcPr>
            <w:tcW w:w="124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73.4170</w:t>
            </w:r>
          </w:p>
        </w:tc>
        <w:tc>
          <w:tcPr>
            <w:tcW w:w="1535"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20</w:t>
            </w:r>
          </w:p>
        </w:tc>
      </w:tr>
      <w:tr w:rsidR="00082645" w:rsidRPr="005F24F9" w:rsidTr="00AF0637">
        <w:trPr>
          <w:trHeight w:val="131"/>
          <w:jc w:val="center"/>
        </w:trPr>
        <w:tc>
          <w:tcPr>
            <w:tcW w:w="1628" w:type="dxa"/>
            <w:vMerge/>
          </w:tcPr>
          <w:p w:rsidR="00082645" w:rsidRPr="00AF0637" w:rsidRDefault="00082645" w:rsidP="00432434">
            <w:pPr>
              <w:jc w:val="center"/>
              <w:rPr>
                <w:rFonts w:ascii="Times New Roman" w:hAnsi="Times New Roman" w:cs="Times New Roman"/>
                <w:sz w:val="18"/>
                <w:szCs w:val="18"/>
              </w:rPr>
            </w:pPr>
          </w:p>
        </w:tc>
        <w:tc>
          <w:tcPr>
            <w:tcW w:w="1796"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56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0.204017</w:t>
            </w:r>
          </w:p>
        </w:tc>
        <w:tc>
          <w:tcPr>
            <w:tcW w:w="1248"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82.9382</w:t>
            </w:r>
          </w:p>
        </w:tc>
        <w:tc>
          <w:tcPr>
            <w:tcW w:w="1535" w:type="dxa"/>
          </w:tcPr>
          <w:p w:rsidR="00082645" w:rsidRPr="00AF0637" w:rsidRDefault="00082645" w:rsidP="00432434">
            <w:pPr>
              <w:jc w:val="center"/>
              <w:rPr>
                <w:rFonts w:ascii="Times New Roman" w:hAnsi="Times New Roman" w:cs="Times New Roman"/>
                <w:sz w:val="18"/>
                <w:szCs w:val="18"/>
              </w:rPr>
            </w:pPr>
            <w:r w:rsidRPr="00AF0637">
              <w:rPr>
                <w:rFonts w:ascii="Times New Roman" w:hAnsi="Times New Roman" w:cs="Times New Roman"/>
                <w:sz w:val="18"/>
                <w:szCs w:val="18"/>
              </w:rPr>
              <w:t>9</w:t>
            </w:r>
          </w:p>
        </w:tc>
      </w:tr>
    </w:tbl>
    <w:p w:rsidR="00082645" w:rsidRDefault="00082645" w:rsidP="00082645">
      <w:pPr>
        <w:rPr>
          <w:rFonts w:ascii="Times New Roman" w:hAnsi="Times New Roman" w:cs="Times New Roman" w:hint="eastAsia"/>
        </w:rPr>
      </w:pPr>
      <w:r w:rsidRPr="005F24F9">
        <w:rPr>
          <w:rFonts w:ascii="Times New Roman" w:hAnsi="Times New Roman" w:cs="Times New Roman"/>
        </w:rPr>
        <w:t>根据表</w:t>
      </w:r>
      <w:r w:rsidRPr="005F24F9">
        <w:rPr>
          <w:rFonts w:ascii="Times New Roman" w:hAnsi="Times New Roman" w:cs="Times New Roman"/>
        </w:rPr>
        <w:t>3</w:t>
      </w:r>
      <w:r w:rsidRPr="005F24F9">
        <w:rPr>
          <w:rFonts w:ascii="Times New Roman" w:hAnsi="Times New Roman" w:cs="Times New Roman"/>
        </w:rPr>
        <w:t>可知，改进的</w:t>
      </w:r>
      <w:r w:rsidRPr="005F24F9">
        <w:rPr>
          <w:rFonts w:ascii="Times New Roman" w:hAnsi="Times New Roman" w:cs="Times New Roman"/>
        </w:rPr>
        <w:t>FCM</w:t>
      </w:r>
      <w:r w:rsidRPr="005F24F9">
        <w:rPr>
          <w:rFonts w:ascii="Times New Roman" w:hAnsi="Times New Roman" w:cs="Times New Roman"/>
        </w:rPr>
        <w:t>算法的</w:t>
      </w:r>
      <w:r w:rsidRPr="005F24F9">
        <w:rPr>
          <w:rFonts w:ascii="Times New Roman" w:hAnsi="Times New Roman" w:cs="Times New Roman"/>
        </w:rPr>
        <w:t>MSE</w:t>
      </w:r>
      <w:r w:rsidRPr="005F24F9">
        <w:rPr>
          <w:rFonts w:ascii="Times New Roman" w:hAnsi="Times New Roman" w:cs="Times New Roman"/>
        </w:rPr>
        <w:t>比普通的</w:t>
      </w:r>
      <w:r w:rsidRPr="005F24F9">
        <w:rPr>
          <w:rFonts w:ascii="Times New Roman" w:hAnsi="Times New Roman" w:cs="Times New Roman"/>
        </w:rPr>
        <w:t>FCM</w:t>
      </w:r>
      <w:r w:rsidRPr="005F24F9">
        <w:rPr>
          <w:rFonts w:ascii="Times New Roman" w:hAnsi="Times New Roman" w:cs="Times New Roman"/>
        </w:rPr>
        <w:t>算法要低，分类正确率也高。</w:t>
      </w:r>
      <w:r w:rsidRPr="005F24F9">
        <w:rPr>
          <w:rFonts w:ascii="Times New Roman" w:hAnsi="Times New Roman" w:cs="Times New Roman"/>
        </w:rPr>
        <w:t>iris</w:t>
      </w:r>
      <w:r w:rsidRPr="005F24F9">
        <w:rPr>
          <w:rFonts w:ascii="Times New Roman" w:hAnsi="Times New Roman" w:cs="Times New Roman"/>
        </w:rPr>
        <w:t>和</w:t>
      </w:r>
      <w:r w:rsidRPr="005F24F9">
        <w:rPr>
          <w:rFonts w:ascii="Times New Roman" w:hAnsi="Times New Roman" w:cs="Times New Roman"/>
        </w:rPr>
        <w:t>Wine</w:t>
      </w:r>
      <w:r w:rsidRPr="005F24F9">
        <w:rPr>
          <w:rFonts w:ascii="Times New Roman" w:hAnsi="Times New Roman" w:cs="Times New Roman"/>
        </w:rPr>
        <w:t>数据集聚类相差不多，因为这两个数据集簇和</w:t>
      </w:r>
      <w:proofErr w:type="gramStart"/>
      <w:r w:rsidRPr="005F24F9">
        <w:rPr>
          <w:rFonts w:ascii="Times New Roman" w:hAnsi="Times New Roman" w:cs="Times New Roman"/>
        </w:rPr>
        <w:t>簇之间</w:t>
      </w:r>
      <w:proofErr w:type="gramEnd"/>
      <w:r w:rsidRPr="005F24F9">
        <w:rPr>
          <w:rFonts w:ascii="Times New Roman" w:hAnsi="Times New Roman" w:cs="Times New Roman"/>
        </w:rPr>
        <w:t>相差较远，并且簇的密度较高，没有离群点。修改之后的</w:t>
      </w:r>
      <w:r w:rsidRPr="005F24F9">
        <w:rPr>
          <w:rFonts w:ascii="Times New Roman" w:hAnsi="Times New Roman" w:cs="Times New Roman"/>
        </w:rPr>
        <w:t>iris</w:t>
      </w:r>
      <w:r w:rsidRPr="005F24F9">
        <w:rPr>
          <w:rFonts w:ascii="Times New Roman" w:hAnsi="Times New Roman" w:cs="Times New Roman"/>
        </w:rPr>
        <w:t>数据集，比修改之前的</w:t>
      </w:r>
      <w:r w:rsidRPr="005F24F9">
        <w:rPr>
          <w:rFonts w:ascii="Times New Roman" w:hAnsi="Times New Roman" w:cs="Times New Roman"/>
        </w:rPr>
        <w:t>FCM</w:t>
      </w:r>
      <w:r w:rsidRPr="005F24F9">
        <w:rPr>
          <w:rFonts w:ascii="Times New Roman" w:hAnsi="Times New Roman" w:cs="Times New Roman"/>
        </w:rPr>
        <w:t>均方差增大，原因是在</w:t>
      </w:r>
      <w:r w:rsidRPr="005F24F9">
        <w:rPr>
          <w:rFonts w:ascii="Times New Roman" w:hAnsi="Times New Roman" w:cs="Times New Roman"/>
        </w:rPr>
        <w:t>iris</w:t>
      </w:r>
      <w:r w:rsidRPr="005F24F9">
        <w:rPr>
          <w:rFonts w:ascii="Times New Roman" w:hAnsi="Times New Roman" w:cs="Times New Roman"/>
        </w:rPr>
        <w:t>里面增加了离群点。</w:t>
      </w:r>
      <w:r w:rsidRPr="005F24F9">
        <w:rPr>
          <w:rFonts w:ascii="Times New Roman" w:hAnsi="Times New Roman" w:cs="Times New Roman"/>
        </w:rPr>
        <w:t>Abalone</w:t>
      </w:r>
      <w:r w:rsidRPr="005F24F9">
        <w:rPr>
          <w:rFonts w:ascii="Times New Roman" w:hAnsi="Times New Roman" w:cs="Times New Roman"/>
        </w:rPr>
        <w:t>数据集，分类正确率明显提高，原因是</w:t>
      </w:r>
      <w:r w:rsidRPr="005F24F9">
        <w:rPr>
          <w:rFonts w:ascii="Times New Roman" w:hAnsi="Times New Roman" w:cs="Times New Roman"/>
        </w:rPr>
        <w:t>Abalone</w:t>
      </w:r>
      <w:r w:rsidRPr="005F24F9">
        <w:rPr>
          <w:rFonts w:ascii="Times New Roman" w:hAnsi="Times New Roman" w:cs="Times New Roman"/>
        </w:rPr>
        <w:t>分布相对均匀，簇和</w:t>
      </w:r>
      <w:proofErr w:type="gramStart"/>
      <w:r w:rsidRPr="005F24F9">
        <w:rPr>
          <w:rFonts w:ascii="Times New Roman" w:hAnsi="Times New Roman" w:cs="Times New Roman"/>
        </w:rPr>
        <w:t>簇之间</w:t>
      </w:r>
      <w:proofErr w:type="gramEnd"/>
      <w:r w:rsidRPr="005F24F9">
        <w:rPr>
          <w:rFonts w:ascii="Times New Roman" w:hAnsi="Times New Roman" w:cs="Times New Roman"/>
        </w:rPr>
        <w:t>较近，同时簇的大小不同，导致原始的</w:t>
      </w:r>
      <w:r w:rsidRPr="005F24F9">
        <w:rPr>
          <w:rFonts w:ascii="Times New Roman" w:hAnsi="Times New Roman" w:cs="Times New Roman"/>
        </w:rPr>
        <w:t>FCM</w:t>
      </w:r>
      <w:r w:rsidRPr="005F24F9">
        <w:rPr>
          <w:rFonts w:ascii="Times New Roman" w:hAnsi="Times New Roman" w:cs="Times New Roman"/>
        </w:rPr>
        <w:t>算法的分类正确率较低。因为初始中心点选择方法的效果较好，使得改进之后的算法迭代次数明显降低，虽然修改之后的</w:t>
      </w:r>
      <w:r w:rsidRPr="005F24F9">
        <w:rPr>
          <w:rFonts w:ascii="Times New Roman" w:hAnsi="Times New Roman" w:cs="Times New Roman"/>
        </w:rPr>
        <w:t>iris</w:t>
      </w:r>
      <w:r w:rsidRPr="005F24F9">
        <w:rPr>
          <w:rFonts w:ascii="Times New Roman" w:hAnsi="Times New Roman" w:cs="Times New Roman"/>
        </w:rPr>
        <w:t>数据集的迭代次数比改进的要好，但普通的</w:t>
      </w:r>
      <w:r w:rsidRPr="005F24F9">
        <w:rPr>
          <w:rFonts w:ascii="Times New Roman" w:hAnsi="Times New Roman" w:cs="Times New Roman"/>
        </w:rPr>
        <w:t>FCM</w:t>
      </w:r>
      <w:r w:rsidRPr="005F24F9">
        <w:rPr>
          <w:rFonts w:ascii="Times New Roman" w:hAnsi="Times New Roman" w:cs="Times New Roman"/>
        </w:rPr>
        <w:t>算法的初始中心点选择是随机的，在实验中会发生随机选择的初始中心点和聚类结果的中心点比较接近。</w:t>
      </w:r>
    </w:p>
    <w:p w:rsidR="00F27946" w:rsidRPr="00082645" w:rsidRDefault="00F27946" w:rsidP="00082645"/>
    <w:p w:rsidR="00617986" w:rsidRPr="005F24F9" w:rsidRDefault="00617986" w:rsidP="003B3BDC">
      <w:pPr>
        <w:ind w:firstLine="420"/>
        <w:rPr>
          <w:rFonts w:ascii="Times New Roman" w:hAnsi="Times New Roman" w:cs="Times New Roman"/>
        </w:rPr>
      </w:pPr>
      <w:r w:rsidRPr="005F24F9">
        <w:rPr>
          <w:rFonts w:ascii="Times New Roman" w:hAnsi="Times New Roman" w:cs="Times New Roman"/>
          <w:b/>
        </w:rPr>
        <w:t>实验</w:t>
      </w:r>
      <w:r w:rsidR="00F27946">
        <w:rPr>
          <w:rFonts w:ascii="Times New Roman" w:hAnsi="Times New Roman" w:cs="Times New Roman" w:hint="eastAsia"/>
          <w:b/>
        </w:rPr>
        <w:t>二</w:t>
      </w:r>
      <w:r w:rsidRPr="005F24F9">
        <w:rPr>
          <w:rFonts w:ascii="Times New Roman" w:hAnsi="Times New Roman" w:cs="Times New Roman"/>
          <w:b/>
        </w:rPr>
        <w:tab/>
      </w:r>
      <w:r w:rsidR="00332196">
        <w:rPr>
          <w:rFonts w:ascii="Times New Roman" w:hAnsi="Times New Roman" w:cs="Times New Roman"/>
        </w:rPr>
        <w:t>随机数据</w:t>
      </w:r>
    </w:p>
    <w:p w:rsidR="00617986" w:rsidRPr="005F24F9" w:rsidRDefault="00617986" w:rsidP="003B3BDC">
      <w:pPr>
        <w:ind w:firstLine="420"/>
        <w:rPr>
          <w:rFonts w:ascii="Times New Roman" w:hAnsi="Times New Roman" w:cs="Times New Roman"/>
        </w:rPr>
      </w:pPr>
    </w:p>
    <w:p w:rsidR="00124055" w:rsidRPr="005F24F9" w:rsidRDefault="00226316" w:rsidP="003B3BDC">
      <w:pPr>
        <w:ind w:firstLine="420"/>
        <w:rPr>
          <w:rFonts w:ascii="Times New Roman" w:hAnsi="Times New Roman" w:cs="Times New Roman"/>
        </w:rPr>
      </w:pPr>
      <w:r w:rsidRPr="005F24F9">
        <w:rPr>
          <w:rFonts w:ascii="Times New Roman" w:hAnsi="Times New Roman" w:cs="Times New Roman"/>
        </w:rPr>
        <w:t>根据上文获得初始聚类中心点</w:t>
      </w:r>
      <w:r w:rsidR="004D73D8" w:rsidRPr="005F24F9">
        <w:rPr>
          <w:rFonts w:ascii="Times New Roman" w:hAnsi="Times New Roman" w:cs="Times New Roman"/>
        </w:rPr>
        <w:t>，</w:t>
      </w:r>
      <w:r w:rsidRPr="005F24F9">
        <w:rPr>
          <w:rFonts w:ascii="Times New Roman" w:hAnsi="Times New Roman" w:cs="Times New Roman"/>
        </w:rPr>
        <w:t>聚类中心点根据簇中样本求其均值。</w:t>
      </w:r>
      <w:r w:rsidR="001B74E7" w:rsidRPr="005F24F9">
        <w:rPr>
          <w:rFonts w:ascii="Times New Roman" w:hAnsi="Times New Roman" w:cs="Times New Roman"/>
        </w:rPr>
        <w:t>为了</w:t>
      </w:r>
      <w:r w:rsidR="00D229C6" w:rsidRPr="005F24F9">
        <w:rPr>
          <w:rFonts w:ascii="Times New Roman" w:hAnsi="Times New Roman" w:cs="Times New Roman"/>
        </w:rPr>
        <w:t>更直观的分析</w:t>
      </w:r>
      <w:r w:rsidR="004D73D8" w:rsidRPr="005F24F9">
        <w:rPr>
          <w:rFonts w:ascii="Times New Roman" w:hAnsi="Times New Roman" w:cs="Times New Roman"/>
        </w:rPr>
        <w:t>改进的</w:t>
      </w:r>
      <w:r w:rsidR="004D73D8" w:rsidRPr="005F24F9">
        <w:rPr>
          <w:rFonts w:ascii="Times New Roman" w:hAnsi="Times New Roman" w:cs="Times New Roman"/>
        </w:rPr>
        <w:t>FCM</w:t>
      </w:r>
      <w:r w:rsidR="001B74E7" w:rsidRPr="005F24F9">
        <w:rPr>
          <w:rFonts w:ascii="Times New Roman" w:hAnsi="Times New Roman" w:cs="Times New Roman"/>
        </w:rPr>
        <w:t>算法的效果</w:t>
      </w:r>
      <w:r w:rsidR="004D73D8" w:rsidRPr="005F24F9">
        <w:rPr>
          <w:rFonts w:ascii="Times New Roman" w:hAnsi="Times New Roman" w:cs="Times New Roman"/>
        </w:rPr>
        <w:t>，</w:t>
      </w:r>
      <w:r w:rsidR="003B3BDC" w:rsidRPr="005F24F9">
        <w:rPr>
          <w:rFonts w:ascii="Times New Roman" w:hAnsi="Times New Roman" w:cs="Times New Roman"/>
        </w:rPr>
        <w:t>对比实验采用传统的</w:t>
      </w:r>
      <w:r w:rsidR="003B3BDC" w:rsidRPr="005F24F9">
        <w:rPr>
          <w:rFonts w:ascii="Times New Roman" w:hAnsi="Times New Roman" w:cs="Times New Roman"/>
        </w:rPr>
        <w:t>FCM</w:t>
      </w:r>
      <w:r w:rsidR="003B3BDC" w:rsidRPr="005F24F9">
        <w:rPr>
          <w:rFonts w:ascii="Times New Roman" w:hAnsi="Times New Roman" w:cs="Times New Roman"/>
        </w:rPr>
        <w:t>算法，</w:t>
      </w:r>
      <w:r w:rsidR="00D229C6" w:rsidRPr="005F24F9">
        <w:rPr>
          <w:rFonts w:ascii="Times New Roman" w:hAnsi="Times New Roman" w:cs="Times New Roman"/>
        </w:rPr>
        <w:t>实验采用</w:t>
      </w:r>
      <w:r w:rsidR="00F27946">
        <w:rPr>
          <w:rFonts w:ascii="Times New Roman" w:hAnsi="Times New Roman" w:cs="Times New Roman"/>
        </w:rPr>
        <w:t>随机生成</w:t>
      </w:r>
      <w:r w:rsidR="00D229C6" w:rsidRPr="005F24F9">
        <w:rPr>
          <w:rFonts w:ascii="Times New Roman" w:hAnsi="Times New Roman" w:cs="Times New Roman"/>
        </w:rPr>
        <w:t>数据，</w:t>
      </w:r>
      <w:r w:rsidR="00A8538D" w:rsidRPr="005F24F9">
        <w:rPr>
          <w:rFonts w:ascii="Times New Roman" w:hAnsi="Times New Roman" w:cs="Times New Roman"/>
        </w:rPr>
        <w:t>数据为二维数据</w:t>
      </w:r>
      <w:r w:rsidR="007B0846" w:rsidRPr="005F24F9">
        <w:rPr>
          <w:rFonts w:ascii="Times New Roman" w:hAnsi="Times New Roman" w:cs="Times New Roman"/>
        </w:rPr>
        <w:t>，包含</w:t>
      </w:r>
      <w:r w:rsidR="007B0846" w:rsidRPr="005F24F9">
        <w:rPr>
          <w:rFonts w:ascii="Times New Roman" w:hAnsi="Times New Roman" w:cs="Times New Roman"/>
        </w:rPr>
        <w:t>148</w:t>
      </w:r>
      <w:r w:rsidR="007B0846" w:rsidRPr="005F24F9">
        <w:rPr>
          <w:rFonts w:ascii="Times New Roman" w:hAnsi="Times New Roman" w:cs="Times New Roman"/>
        </w:rPr>
        <w:t>条样本，</w:t>
      </w:r>
      <w:r w:rsidR="00E43DBE" w:rsidRPr="005F24F9">
        <w:rPr>
          <w:rFonts w:ascii="Times New Roman" w:hAnsi="Times New Roman" w:cs="Times New Roman"/>
        </w:rPr>
        <w:t>被标记为</w:t>
      </w:r>
      <w:r w:rsidR="00E43DBE" w:rsidRPr="005F24F9">
        <w:rPr>
          <w:rFonts w:ascii="Times New Roman" w:hAnsi="Times New Roman" w:cs="Times New Roman"/>
        </w:rPr>
        <w:t>3</w:t>
      </w:r>
      <w:r w:rsidR="00E43DBE" w:rsidRPr="005F24F9">
        <w:rPr>
          <w:rFonts w:ascii="Times New Roman" w:hAnsi="Times New Roman" w:cs="Times New Roman"/>
        </w:rPr>
        <w:t>类</w:t>
      </w:r>
      <w:r w:rsidR="00EA3D6C" w:rsidRPr="005F24F9">
        <w:rPr>
          <w:rFonts w:ascii="Times New Roman" w:hAnsi="Times New Roman" w:cs="Times New Roman"/>
        </w:rPr>
        <w:t>（</w:t>
      </w:r>
      <w:r w:rsidR="00EA3D6C" w:rsidRPr="005F24F9">
        <w:rPr>
          <w:rFonts w:ascii="Times New Roman" w:hAnsi="Times New Roman" w:cs="Times New Roman"/>
        </w:rPr>
        <w:t>1</w:t>
      </w:r>
      <w:r w:rsidR="00EA3D6C" w:rsidRPr="005F24F9">
        <w:rPr>
          <w:rFonts w:ascii="Times New Roman" w:hAnsi="Times New Roman" w:cs="Times New Roman"/>
        </w:rPr>
        <w:t>，</w:t>
      </w:r>
      <w:r w:rsidR="00EA3D6C" w:rsidRPr="005F24F9">
        <w:rPr>
          <w:rFonts w:ascii="Times New Roman" w:hAnsi="Times New Roman" w:cs="Times New Roman"/>
        </w:rPr>
        <w:t>2</w:t>
      </w:r>
      <w:r w:rsidR="00EA3D6C" w:rsidRPr="005F24F9">
        <w:rPr>
          <w:rFonts w:ascii="Times New Roman" w:hAnsi="Times New Roman" w:cs="Times New Roman"/>
        </w:rPr>
        <w:t>，</w:t>
      </w:r>
      <w:r w:rsidR="00EA3D6C" w:rsidRPr="005F24F9">
        <w:rPr>
          <w:rFonts w:ascii="Times New Roman" w:hAnsi="Times New Roman" w:cs="Times New Roman"/>
        </w:rPr>
        <w:t>3</w:t>
      </w:r>
      <w:r w:rsidR="00EA3D6C" w:rsidRPr="005F24F9">
        <w:rPr>
          <w:rFonts w:ascii="Times New Roman" w:hAnsi="Times New Roman" w:cs="Times New Roman"/>
        </w:rPr>
        <w:t>）</w:t>
      </w:r>
      <w:r w:rsidR="00E43DBE" w:rsidRPr="005F24F9">
        <w:rPr>
          <w:rFonts w:ascii="Times New Roman" w:hAnsi="Times New Roman" w:cs="Times New Roman"/>
        </w:rPr>
        <w:t>，</w:t>
      </w:r>
      <w:r w:rsidR="00EA3D6C" w:rsidRPr="005F24F9">
        <w:rPr>
          <w:rFonts w:ascii="Times New Roman" w:hAnsi="Times New Roman" w:cs="Times New Roman"/>
        </w:rPr>
        <w:t>每类</w:t>
      </w:r>
      <w:r w:rsidR="002038D2" w:rsidRPr="005F24F9">
        <w:rPr>
          <w:rFonts w:ascii="Times New Roman" w:hAnsi="Times New Roman" w:cs="Times New Roman"/>
        </w:rPr>
        <w:t>分别</w:t>
      </w:r>
      <w:r w:rsidR="00EA3D6C" w:rsidRPr="005F24F9">
        <w:rPr>
          <w:rFonts w:ascii="Times New Roman" w:hAnsi="Times New Roman" w:cs="Times New Roman"/>
        </w:rPr>
        <w:t>有</w:t>
      </w:r>
      <w:r w:rsidR="00EA3D6C" w:rsidRPr="005F24F9">
        <w:rPr>
          <w:rFonts w:ascii="Times New Roman" w:hAnsi="Times New Roman" w:cs="Times New Roman"/>
        </w:rPr>
        <w:t>18</w:t>
      </w:r>
      <w:r w:rsidR="00EA3D6C" w:rsidRPr="005F24F9">
        <w:rPr>
          <w:rFonts w:ascii="Times New Roman" w:hAnsi="Times New Roman" w:cs="Times New Roman"/>
        </w:rPr>
        <w:t>、</w:t>
      </w:r>
      <w:r w:rsidR="00EA3D6C" w:rsidRPr="005F24F9">
        <w:rPr>
          <w:rFonts w:ascii="Times New Roman" w:hAnsi="Times New Roman" w:cs="Times New Roman"/>
        </w:rPr>
        <w:t>50</w:t>
      </w:r>
      <w:r w:rsidR="00EA3D6C" w:rsidRPr="005F24F9">
        <w:rPr>
          <w:rFonts w:ascii="Times New Roman" w:hAnsi="Times New Roman" w:cs="Times New Roman"/>
        </w:rPr>
        <w:t>和</w:t>
      </w:r>
      <w:r w:rsidR="00EA3D6C" w:rsidRPr="005F24F9">
        <w:rPr>
          <w:rFonts w:ascii="Times New Roman" w:hAnsi="Times New Roman" w:cs="Times New Roman"/>
        </w:rPr>
        <w:t>80</w:t>
      </w:r>
      <w:r w:rsidR="00EA3D6C" w:rsidRPr="005F24F9">
        <w:rPr>
          <w:rFonts w:ascii="Times New Roman" w:hAnsi="Times New Roman" w:cs="Times New Roman"/>
        </w:rPr>
        <w:t>条数据</w:t>
      </w:r>
      <w:r w:rsidR="00B3703B" w:rsidRPr="005F24F9">
        <w:rPr>
          <w:rFonts w:ascii="Times New Roman" w:hAnsi="Times New Roman" w:cs="Times New Roman"/>
        </w:rPr>
        <w:t>。</w:t>
      </w:r>
      <w:r w:rsidR="003B3BDC" w:rsidRPr="005F24F9">
        <w:rPr>
          <w:rFonts w:ascii="Times New Roman" w:hAnsi="Times New Roman" w:cs="Times New Roman"/>
        </w:rPr>
        <w:t>算法迭代终止阈值</w:t>
      </w:r>
      <m:oMath>
        <m:r>
          <m:rPr>
            <m:sty m:val="p"/>
          </m:rPr>
          <w:rPr>
            <w:rFonts w:ascii="Cambria Math" w:hAnsi="Cambria Math" w:cs="Times New Roman"/>
          </w:rPr>
          <m:t>ε&lt;0.001</m:t>
        </m:r>
      </m:oMath>
      <w:r w:rsidR="003B3BDC" w:rsidRPr="005F24F9">
        <w:rPr>
          <w:rFonts w:ascii="Times New Roman" w:hAnsi="Times New Roman" w:cs="Times New Roman"/>
        </w:rPr>
        <w:t>，</w:t>
      </w:r>
      <w:r w:rsidR="00D73864">
        <w:rPr>
          <w:rFonts w:ascii="Times New Roman" w:hAnsi="Times New Roman" w:cs="Times New Roman"/>
        </w:rPr>
        <w:t>实验结果</w:t>
      </w:r>
      <w:r w:rsidR="00B3703B" w:rsidRPr="005F24F9">
        <w:rPr>
          <w:rFonts w:ascii="Times New Roman" w:hAnsi="Times New Roman" w:cs="Times New Roman"/>
        </w:rPr>
        <w:t>如图</w:t>
      </w:r>
      <w:r w:rsidR="009A279D" w:rsidRPr="005F24F9">
        <w:rPr>
          <w:rFonts w:ascii="Times New Roman" w:hAnsi="Times New Roman" w:cs="Times New Roman"/>
        </w:rPr>
        <w:t>7</w:t>
      </w:r>
      <w:r w:rsidR="00B3703B" w:rsidRPr="005F24F9">
        <w:rPr>
          <w:rFonts w:ascii="Times New Roman" w:hAnsi="Times New Roman" w:cs="Times New Roman"/>
        </w:rPr>
        <w:t>到图</w:t>
      </w:r>
      <w:r w:rsidR="009A279D" w:rsidRPr="005F24F9">
        <w:rPr>
          <w:rFonts w:ascii="Times New Roman" w:hAnsi="Times New Roman" w:cs="Times New Roman"/>
        </w:rPr>
        <w:t>9</w:t>
      </w:r>
      <w:r w:rsidR="00B3703B" w:rsidRPr="005F24F9">
        <w:rPr>
          <w:rFonts w:ascii="Times New Roman" w:hAnsi="Times New Roman" w:cs="Times New Roman"/>
        </w:rPr>
        <w:t>。</w:t>
      </w:r>
    </w:p>
    <w:p w:rsidR="00124055" w:rsidRPr="005F24F9" w:rsidRDefault="00124055" w:rsidP="003B3BDC">
      <w:pPr>
        <w:ind w:firstLine="420"/>
        <w:rPr>
          <w:rFonts w:ascii="Times New Roman" w:hAnsi="Times New Roman" w:cs="Times New Roman"/>
        </w:rPr>
      </w:pPr>
    </w:p>
    <w:p w:rsidR="0065221C" w:rsidRPr="005F24F9" w:rsidRDefault="0043565B" w:rsidP="0065221C">
      <w:pPr>
        <w:ind w:firstLine="420"/>
        <w:jc w:val="center"/>
        <w:rPr>
          <w:rFonts w:ascii="Times New Roman" w:hAnsi="Times New Roman" w:cs="Times New Roman"/>
        </w:rPr>
      </w:pPr>
      <w:r w:rsidRPr="005F24F9">
        <w:rPr>
          <w:rFonts w:ascii="Times New Roman" w:hAnsi="Times New Roman" w:cs="Times New Roman"/>
          <w:noProof/>
        </w:rPr>
        <w:lastRenderedPageBreak/>
        <w:drawing>
          <wp:inline distT="0" distB="0" distL="0" distR="0" wp14:anchorId="6410732C" wp14:editId="661F506C">
            <wp:extent cx="3665989" cy="20415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683824" cy="2051434"/>
                    </a:xfrm>
                    <a:prstGeom prst="rect">
                      <a:avLst/>
                    </a:prstGeom>
                  </pic:spPr>
                </pic:pic>
              </a:graphicData>
            </a:graphic>
          </wp:inline>
        </w:drawing>
      </w:r>
    </w:p>
    <w:p w:rsidR="0065221C" w:rsidRPr="005F24F9" w:rsidRDefault="008A01C7" w:rsidP="0065221C">
      <w:pPr>
        <w:ind w:firstLine="420"/>
        <w:jc w:val="center"/>
        <w:rPr>
          <w:rFonts w:ascii="Times New Roman" w:hAnsi="Times New Roman" w:cs="Times New Roman"/>
        </w:rPr>
      </w:pPr>
      <w:r w:rsidRPr="005F24F9">
        <w:rPr>
          <w:rFonts w:ascii="Times New Roman" w:hAnsi="Times New Roman" w:cs="Times New Roman"/>
        </w:rPr>
        <w:t>图</w:t>
      </w:r>
      <w:r w:rsidRPr="005F24F9">
        <w:rPr>
          <w:rFonts w:ascii="Times New Roman" w:hAnsi="Times New Roman" w:cs="Times New Roman"/>
        </w:rPr>
        <w:t xml:space="preserve">4 </w:t>
      </w:r>
      <w:r w:rsidRPr="005F24F9">
        <w:rPr>
          <w:rFonts w:ascii="Times New Roman" w:hAnsi="Times New Roman" w:cs="Times New Roman"/>
        </w:rPr>
        <w:t>原始数据中心点坐标图</w:t>
      </w:r>
    </w:p>
    <w:p w:rsidR="004B45A7" w:rsidRPr="005F24F9" w:rsidRDefault="004B45A7" w:rsidP="0065221C">
      <w:pPr>
        <w:ind w:firstLine="420"/>
        <w:jc w:val="center"/>
        <w:rPr>
          <w:rFonts w:ascii="Times New Roman" w:hAnsi="Times New Roman" w:cs="Times New Roman"/>
        </w:rPr>
      </w:pPr>
    </w:p>
    <w:p w:rsidR="0092788D" w:rsidRPr="005F24F9" w:rsidRDefault="003665B0" w:rsidP="006F1C20">
      <w:pPr>
        <w:jc w:val="center"/>
        <w:rPr>
          <w:rFonts w:ascii="Times New Roman" w:hAnsi="Times New Roman" w:cs="Times New Roman"/>
        </w:rPr>
      </w:pPr>
      <w:r w:rsidRPr="005F24F9">
        <w:rPr>
          <w:rFonts w:ascii="Times New Roman" w:hAnsi="Times New Roman" w:cs="Times New Roman"/>
          <w:noProof/>
        </w:rPr>
        <w:drawing>
          <wp:inline distT="0" distB="0" distL="0" distR="0" wp14:anchorId="5A5D3F96" wp14:editId="465D3D1A">
            <wp:extent cx="2400300" cy="1923297"/>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399992" cy="1923050"/>
                    </a:xfrm>
                    <a:prstGeom prst="rect">
                      <a:avLst/>
                    </a:prstGeom>
                  </pic:spPr>
                </pic:pic>
              </a:graphicData>
            </a:graphic>
          </wp:inline>
        </w:drawing>
      </w:r>
      <w:r w:rsidR="006F1C20" w:rsidRPr="005F24F9">
        <w:rPr>
          <w:rFonts w:ascii="Times New Roman" w:hAnsi="Times New Roman" w:cs="Times New Roman"/>
          <w:noProof/>
        </w:rPr>
        <w:drawing>
          <wp:inline distT="0" distB="0" distL="0" distR="0" wp14:anchorId="01FDDF99" wp14:editId="03779932">
            <wp:extent cx="2638425" cy="20241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648611" cy="2031949"/>
                    </a:xfrm>
                    <a:prstGeom prst="rect">
                      <a:avLst/>
                    </a:prstGeom>
                  </pic:spPr>
                </pic:pic>
              </a:graphicData>
            </a:graphic>
          </wp:inline>
        </w:drawing>
      </w:r>
    </w:p>
    <w:p w:rsidR="0092788D" w:rsidRPr="005F24F9" w:rsidRDefault="008A01C7" w:rsidP="006F1C20">
      <w:pPr>
        <w:ind w:firstLine="420"/>
        <w:rPr>
          <w:rFonts w:ascii="Times New Roman" w:hAnsi="Times New Roman" w:cs="Times New Roman"/>
        </w:rPr>
      </w:pPr>
      <w:r w:rsidRPr="005F24F9">
        <w:rPr>
          <w:rFonts w:ascii="Times New Roman" w:hAnsi="Times New Roman" w:cs="Times New Roman"/>
        </w:rPr>
        <w:t>图</w:t>
      </w:r>
      <w:r w:rsidRPr="005F24F9">
        <w:rPr>
          <w:rFonts w:ascii="Times New Roman" w:hAnsi="Times New Roman" w:cs="Times New Roman"/>
        </w:rPr>
        <w:t>5  FCM</w:t>
      </w:r>
      <w:r w:rsidRPr="005F24F9">
        <w:rPr>
          <w:rFonts w:ascii="Times New Roman" w:hAnsi="Times New Roman" w:cs="Times New Roman"/>
        </w:rPr>
        <w:t>算法中心点坐标图</w:t>
      </w:r>
      <w:r w:rsidR="006F1C20" w:rsidRPr="005F24F9">
        <w:rPr>
          <w:rFonts w:ascii="Times New Roman" w:hAnsi="Times New Roman" w:cs="Times New Roman"/>
        </w:rPr>
        <w:tab/>
      </w:r>
      <w:r w:rsidR="006F1C20" w:rsidRPr="005F24F9">
        <w:rPr>
          <w:rFonts w:ascii="Times New Roman" w:hAnsi="Times New Roman" w:cs="Times New Roman"/>
        </w:rPr>
        <w:tab/>
      </w:r>
      <w:r w:rsidR="006F1C20" w:rsidRPr="005F24F9">
        <w:rPr>
          <w:rFonts w:ascii="Times New Roman" w:hAnsi="Times New Roman" w:cs="Times New Roman"/>
        </w:rPr>
        <w:tab/>
      </w:r>
      <w:r w:rsidRPr="005F24F9">
        <w:rPr>
          <w:rFonts w:ascii="Times New Roman" w:hAnsi="Times New Roman" w:cs="Times New Roman"/>
        </w:rPr>
        <w:t>图</w:t>
      </w:r>
      <w:r w:rsidRPr="005F24F9">
        <w:rPr>
          <w:rFonts w:ascii="Times New Roman" w:hAnsi="Times New Roman" w:cs="Times New Roman"/>
        </w:rPr>
        <w:t xml:space="preserve">6 </w:t>
      </w:r>
      <w:r w:rsidRPr="005F24F9">
        <w:rPr>
          <w:rFonts w:ascii="Times New Roman" w:hAnsi="Times New Roman" w:cs="Times New Roman"/>
        </w:rPr>
        <w:t>改进的</w:t>
      </w:r>
      <w:r w:rsidRPr="005F24F9">
        <w:rPr>
          <w:rFonts w:ascii="Times New Roman" w:hAnsi="Times New Roman" w:cs="Times New Roman"/>
        </w:rPr>
        <w:t>FCM</w:t>
      </w:r>
      <w:r w:rsidRPr="005F24F9">
        <w:rPr>
          <w:rFonts w:ascii="Times New Roman" w:hAnsi="Times New Roman" w:cs="Times New Roman"/>
        </w:rPr>
        <w:t>算法中心点坐标图</w:t>
      </w:r>
    </w:p>
    <w:p w:rsidR="00754FC8" w:rsidRPr="005F24F9" w:rsidRDefault="00754FC8" w:rsidP="00DD3190">
      <w:pPr>
        <w:ind w:firstLine="420"/>
        <w:jc w:val="left"/>
        <w:rPr>
          <w:rFonts w:ascii="Times New Roman" w:hAnsi="Times New Roman" w:cs="Times New Roman"/>
        </w:rPr>
      </w:pPr>
      <w:r w:rsidRPr="005F24F9">
        <w:rPr>
          <w:rFonts w:ascii="Times New Roman" w:hAnsi="Times New Roman" w:cs="Times New Roman"/>
        </w:rPr>
        <w:t>由图</w:t>
      </w:r>
      <w:r w:rsidRPr="005F24F9">
        <w:rPr>
          <w:rFonts w:ascii="Times New Roman" w:hAnsi="Times New Roman" w:cs="Times New Roman"/>
        </w:rPr>
        <w:t>6</w:t>
      </w:r>
      <w:r w:rsidRPr="005F24F9">
        <w:rPr>
          <w:rFonts w:ascii="Times New Roman" w:hAnsi="Times New Roman" w:cs="Times New Roman"/>
        </w:rPr>
        <w:t>可知，改进的</w:t>
      </w:r>
      <w:r w:rsidRPr="005F24F9">
        <w:rPr>
          <w:rFonts w:ascii="Times New Roman" w:hAnsi="Times New Roman" w:cs="Times New Roman"/>
        </w:rPr>
        <w:t>FCM</w:t>
      </w:r>
      <w:r w:rsidRPr="005F24F9">
        <w:rPr>
          <w:rFonts w:ascii="Times New Roman" w:hAnsi="Times New Roman" w:cs="Times New Roman"/>
        </w:rPr>
        <w:t>算法的聚类中心点的坐标和原始坐标几乎重合，根据表</w:t>
      </w:r>
      <w:r w:rsidRPr="005F24F9">
        <w:rPr>
          <w:rFonts w:ascii="Times New Roman" w:hAnsi="Times New Roman" w:cs="Times New Roman"/>
        </w:rPr>
        <w:t>2</w:t>
      </w:r>
      <w:r w:rsidRPr="005F24F9">
        <w:rPr>
          <w:rFonts w:ascii="Times New Roman" w:hAnsi="Times New Roman" w:cs="Times New Roman"/>
        </w:rPr>
        <w:t>原始中心点和改进</w:t>
      </w:r>
      <w:r w:rsidRPr="005F24F9">
        <w:rPr>
          <w:rFonts w:ascii="Times New Roman" w:hAnsi="Times New Roman" w:cs="Times New Roman"/>
        </w:rPr>
        <w:t>FCM</w:t>
      </w:r>
      <w:r w:rsidRPr="005F24F9">
        <w:rPr>
          <w:rFonts w:ascii="Times New Roman" w:hAnsi="Times New Roman" w:cs="Times New Roman"/>
        </w:rPr>
        <w:t>的误差值非常小，而原始的</w:t>
      </w:r>
      <w:r w:rsidRPr="005F24F9">
        <w:rPr>
          <w:rFonts w:ascii="Times New Roman" w:hAnsi="Times New Roman" w:cs="Times New Roman"/>
        </w:rPr>
        <w:t>FCM</w:t>
      </w:r>
      <w:r w:rsidRPr="005F24F9">
        <w:rPr>
          <w:rFonts w:ascii="Times New Roman" w:hAnsi="Times New Roman" w:cs="Times New Roman"/>
        </w:rPr>
        <w:t>算法的中心点</w:t>
      </w:r>
      <w:r w:rsidRPr="005F24F9">
        <w:rPr>
          <w:rFonts w:ascii="Times New Roman" w:hAnsi="Times New Roman" w:cs="Times New Roman"/>
        </w:rPr>
        <w:t>1</w:t>
      </w:r>
      <w:r w:rsidRPr="005F24F9">
        <w:rPr>
          <w:rFonts w:ascii="Times New Roman" w:hAnsi="Times New Roman" w:cs="Times New Roman"/>
        </w:rPr>
        <w:t>和中心点</w:t>
      </w:r>
      <w:r w:rsidRPr="005F24F9">
        <w:rPr>
          <w:rFonts w:ascii="Times New Roman" w:hAnsi="Times New Roman" w:cs="Times New Roman"/>
        </w:rPr>
        <w:t>3</w:t>
      </w:r>
      <w:r w:rsidRPr="005F24F9">
        <w:rPr>
          <w:rFonts w:ascii="Times New Roman" w:hAnsi="Times New Roman" w:cs="Times New Roman"/>
        </w:rPr>
        <w:t>的坐标和原始中心点坐标非常接近，但中心点</w:t>
      </w:r>
      <w:r w:rsidRPr="005F24F9">
        <w:rPr>
          <w:rFonts w:ascii="Times New Roman" w:hAnsi="Times New Roman" w:cs="Times New Roman"/>
        </w:rPr>
        <w:t>2</w:t>
      </w:r>
      <w:r w:rsidRPr="005F24F9">
        <w:rPr>
          <w:rFonts w:ascii="Times New Roman" w:hAnsi="Times New Roman" w:cs="Times New Roman"/>
        </w:rPr>
        <w:t>和原始中心点坐标相差较大。</w:t>
      </w:r>
      <w:r w:rsidR="00E15026" w:rsidRPr="005F24F9">
        <w:rPr>
          <w:rFonts w:ascii="Times New Roman" w:hAnsi="Times New Roman" w:cs="Times New Roman"/>
        </w:rPr>
        <w:t>改进的</w:t>
      </w:r>
      <w:r w:rsidR="00E15026" w:rsidRPr="005F24F9">
        <w:rPr>
          <w:rFonts w:ascii="Times New Roman" w:hAnsi="Times New Roman" w:cs="Times New Roman"/>
        </w:rPr>
        <w:t>FCM</w:t>
      </w:r>
      <w:r w:rsidR="00E15026" w:rsidRPr="005F24F9">
        <w:rPr>
          <w:rFonts w:ascii="Times New Roman" w:hAnsi="Times New Roman" w:cs="Times New Roman"/>
        </w:rPr>
        <w:t>算法比原始的</w:t>
      </w:r>
      <w:r w:rsidR="00E15026" w:rsidRPr="005F24F9">
        <w:rPr>
          <w:rFonts w:ascii="Times New Roman" w:hAnsi="Times New Roman" w:cs="Times New Roman"/>
        </w:rPr>
        <w:t>FCM</w:t>
      </w:r>
      <w:r w:rsidR="00F23409" w:rsidRPr="005F24F9">
        <w:rPr>
          <w:rFonts w:ascii="Times New Roman" w:hAnsi="Times New Roman" w:cs="Times New Roman"/>
        </w:rPr>
        <w:t>算法的聚类效果要好。</w:t>
      </w:r>
    </w:p>
    <w:p w:rsidR="0092788D" w:rsidRPr="005F24F9" w:rsidRDefault="00001A93" w:rsidP="00001A93">
      <w:pPr>
        <w:ind w:firstLine="420"/>
        <w:jc w:val="center"/>
        <w:rPr>
          <w:rFonts w:ascii="Times New Roman" w:hAnsi="Times New Roman" w:cs="Times New Roman"/>
        </w:rPr>
      </w:pPr>
      <w:r w:rsidRPr="005F24F9">
        <w:rPr>
          <w:rFonts w:ascii="Times New Roman" w:hAnsi="Times New Roman" w:cs="Times New Roman"/>
        </w:rPr>
        <w:t>表</w:t>
      </w:r>
      <w:r w:rsidRPr="005F24F9">
        <w:rPr>
          <w:rFonts w:ascii="Times New Roman" w:hAnsi="Times New Roman" w:cs="Times New Roman"/>
        </w:rPr>
        <w:t xml:space="preserve">2 </w:t>
      </w:r>
      <w:r w:rsidRPr="005F24F9">
        <w:rPr>
          <w:rFonts w:ascii="Times New Roman" w:hAnsi="Times New Roman" w:cs="Times New Roman"/>
        </w:rPr>
        <w:t>中心点坐标</w:t>
      </w:r>
    </w:p>
    <w:tbl>
      <w:tblPr>
        <w:tblStyle w:val="a7"/>
        <w:tblW w:w="0" w:type="auto"/>
        <w:jc w:val="center"/>
        <w:tblLook w:val="04A0" w:firstRow="1" w:lastRow="0" w:firstColumn="1" w:lastColumn="0" w:noHBand="0" w:noVBand="1"/>
      </w:tblPr>
      <w:tblGrid>
        <w:gridCol w:w="1704"/>
        <w:gridCol w:w="1704"/>
        <w:gridCol w:w="1945"/>
        <w:gridCol w:w="1843"/>
      </w:tblGrid>
      <w:tr w:rsidR="00CF5307" w:rsidRPr="005F24F9" w:rsidTr="00001A93">
        <w:trPr>
          <w:jc w:val="center"/>
        </w:trPr>
        <w:tc>
          <w:tcPr>
            <w:tcW w:w="1704" w:type="dxa"/>
          </w:tcPr>
          <w:p w:rsidR="00CF5307" w:rsidRPr="00AF0637" w:rsidRDefault="00CF5307" w:rsidP="00965C87">
            <w:pPr>
              <w:rPr>
                <w:rFonts w:ascii="Times New Roman" w:hAnsi="Times New Roman" w:cs="Times New Roman"/>
                <w:sz w:val="18"/>
                <w:szCs w:val="18"/>
              </w:rPr>
            </w:pPr>
          </w:p>
        </w:tc>
        <w:tc>
          <w:tcPr>
            <w:tcW w:w="1704" w:type="dxa"/>
          </w:tcPr>
          <w:p w:rsidR="00CF5307" w:rsidRPr="00AF0637" w:rsidRDefault="00CF5307" w:rsidP="00AD60F6">
            <w:pPr>
              <w:jc w:val="center"/>
              <w:rPr>
                <w:rFonts w:ascii="Times New Roman" w:hAnsi="Times New Roman" w:cs="Times New Roman"/>
                <w:sz w:val="18"/>
                <w:szCs w:val="18"/>
              </w:rPr>
            </w:pPr>
            <w:r w:rsidRPr="00AF0637">
              <w:rPr>
                <w:rFonts w:ascii="Times New Roman" w:hAnsi="Times New Roman" w:cs="Times New Roman"/>
                <w:sz w:val="18"/>
                <w:szCs w:val="18"/>
              </w:rPr>
              <w:t>原始</w:t>
            </w:r>
            <w:r w:rsidR="00001A93" w:rsidRPr="00AF0637">
              <w:rPr>
                <w:rFonts w:ascii="Times New Roman" w:hAnsi="Times New Roman" w:cs="Times New Roman"/>
                <w:sz w:val="18"/>
                <w:szCs w:val="18"/>
              </w:rPr>
              <w:t>中心点坐标</w:t>
            </w:r>
          </w:p>
        </w:tc>
        <w:tc>
          <w:tcPr>
            <w:tcW w:w="1945" w:type="dxa"/>
          </w:tcPr>
          <w:p w:rsidR="00CF5307" w:rsidRPr="00AF0637" w:rsidRDefault="00CF5307" w:rsidP="00AD60F6">
            <w:pPr>
              <w:jc w:val="center"/>
              <w:rPr>
                <w:rFonts w:ascii="Times New Roman" w:hAnsi="Times New Roman" w:cs="Times New Roman"/>
                <w:sz w:val="18"/>
                <w:szCs w:val="18"/>
              </w:rPr>
            </w:pP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c>
          <w:tcPr>
            <w:tcW w:w="1843" w:type="dxa"/>
          </w:tcPr>
          <w:p w:rsidR="00CF5307" w:rsidRPr="00AF0637" w:rsidRDefault="00CF5307" w:rsidP="00AD60F6">
            <w:pPr>
              <w:jc w:val="center"/>
              <w:rPr>
                <w:rFonts w:ascii="Times New Roman" w:hAnsi="Times New Roman" w:cs="Times New Roman"/>
                <w:sz w:val="18"/>
                <w:szCs w:val="18"/>
              </w:rPr>
            </w:pPr>
            <w:r w:rsidRPr="00AF0637">
              <w:rPr>
                <w:rFonts w:ascii="Times New Roman" w:hAnsi="Times New Roman" w:cs="Times New Roman"/>
                <w:sz w:val="18"/>
                <w:szCs w:val="18"/>
              </w:rPr>
              <w:t>改进的</w:t>
            </w:r>
            <w:r w:rsidRPr="00AF0637">
              <w:rPr>
                <w:rFonts w:ascii="Times New Roman" w:hAnsi="Times New Roman" w:cs="Times New Roman"/>
                <w:sz w:val="18"/>
                <w:szCs w:val="18"/>
              </w:rPr>
              <w:t>FCM</w:t>
            </w:r>
            <w:r w:rsidRPr="00AF0637">
              <w:rPr>
                <w:rFonts w:ascii="Times New Roman" w:hAnsi="Times New Roman" w:cs="Times New Roman"/>
                <w:sz w:val="18"/>
                <w:szCs w:val="18"/>
              </w:rPr>
              <w:t>算法</w:t>
            </w:r>
          </w:p>
        </w:tc>
      </w:tr>
      <w:tr w:rsidR="00CF5307" w:rsidRPr="005F24F9" w:rsidTr="00001A93">
        <w:trPr>
          <w:jc w:val="center"/>
        </w:trPr>
        <w:tc>
          <w:tcPr>
            <w:tcW w:w="1704" w:type="dxa"/>
          </w:tcPr>
          <w:p w:rsidR="00CF5307" w:rsidRPr="00AF0637" w:rsidRDefault="00CF5307" w:rsidP="00965C87">
            <w:pPr>
              <w:rPr>
                <w:rFonts w:ascii="Times New Roman" w:hAnsi="Times New Roman" w:cs="Times New Roman"/>
                <w:sz w:val="18"/>
                <w:szCs w:val="18"/>
              </w:rPr>
            </w:pPr>
            <w:r w:rsidRPr="00AF0637">
              <w:rPr>
                <w:rFonts w:ascii="Times New Roman" w:hAnsi="Times New Roman" w:cs="Times New Roman"/>
                <w:sz w:val="18"/>
                <w:szCs w:val="18"/>
              </w:rPr>
              <w:t>中心点</w:t>
            </w:r>
            <w:r w:rsidRPr="00AF0637">
              <w:rPr>
                <w:rFonts w:ascii="Times New Roman" w:hAnsi="Times New Roman" w:cs="Times New Roman"/>
                <w:sz w:val="18"/>
                <w:szCs w:val="18"/>
              </w:rPr>
              <w:t>1</w:t>
            </w:r>
          </w:p>
        </w:tc>
        <w:tc>
          <w:tcPr>
            <w:tcW w:w="1704" w:type="dxa"/>
          </w:tcPr>
          <w:p w:rsidR="00CF5307" w:rsidRPr="00AF0637" w:rsidRDefault="00CF5307" w:rsidP="00965C87">
            <w:pPr>
              <w:rPr>
                <w:rFonts w:ascii="Times New Roman" w:hAnsi="Times New Roman" w:cs="Times New Roman"/>
                <w:sz w:val="18"/>
                <w:szCs w:val="18"/>
              </w:rPr>
            </w:pPr>
            <w:r w:rsidRPr="00AF0637">
              <w:rPr>
                <w:rFonts w:ascii="Times New Roman" w:hAnsi="Times New Roman" w:cs="Times New Roman"/>
                <w:sz w:val="18"/>
                <w:szCs w:val="18"/>
              </w:rPr>
              <w:t>（</w:t>
            </w:r>
            <w:r w:rsidRPr="00AF0637">
              <w:rPr>
                <w:rFonts w:ascii="Times New Roman" w:hAnsi="Times New Roman" w:cs="Times New Roman"/>
                <w:sz w:val="18"/>
                <w:szCs w:val="18"/>
              </w:rPr>
              <w:t>0.407</w:t>
            </w:r>
            <w:r w:rsidRPr="00AF0637">
              <w:rPr>
                <w:rFonts w:ascii="Times New Roman" w:hAnsi="Times New Roman" w:cs="Times New Roman"/>
                <w:sz w:val="18"/>
                <w:szCs w:val="18"/>
              </w:rPr>
              <w:t>，</w:t>
            </w:r>
            <w:r w:rsidRPr="00AF0637">
              <w:rPr>
                <w:rFonts w:ascii="Times New Roman" w:hAnsi="Times New Roman" w:cs="Times New Roman"/>
                <w:sz w:val="18"/>
                <w:szCs w:val="18"/>
              </w:rPr>
              <w:t>0.924</w:t>
            </w:r>
            <w:r w:rsidRPr="00AF0637">
              <w:rPr>
                <w:rFonts w:ascii="Times New Roman" w:hAnsi="Times New Roman" w:cs="Times New Roman"/>
                <w:sz w:val="18"/>
                <w:szCs w:val="18"/>
              </w:rPr>
              <w:t>）</w:t>
            </w:r>
          </w:p>
        </w:tc>
        <w:tc>
          <w:tcPr>
            <w:tcW w:w="1945" w:type="dxa"/>
          </w:tcPr>
          <w:p w:rsidR="00CF5307" w:rsidRPr="00AF0637" w:rsidRDefault="00CF5307" w:rsidP="003665B0">
            <w:pPr>
              <w:rPr>
                <w:rFonts w:ascii="Times New Roman" w:hAnsi="Times New Roman" w:cs="Times New Roman"/>
                <w:sz w:val="18"/>
                <w:szCs w:val="18"/>
              </w:rPr>
            </w:pPr>
            <w:r w:rsidRPr="00AF0637">
              <w:rPr>
                <w:rFonts w:ascii="Times New Roman" w:hAnsi="Times New Roman" w:cs="Times New Roman"/>
                <w:sz w:val="18"/>
                <w:szCs w:val="18"/>
              </w:rPr>
              <w:t>（</w:t>
            </w:r>
            <w:r w:rsidRPr="00AF0637">
              <w:rPr>
                <w:rFonts w:ascii="Times New Roman" w:hAnsi="Times New Roman" w:cs="Times New Roman"/>
                <w:sz w:val="18"/>
                <w:szCs w:val="18"/>
              </w:rPr>
              <w:t>0.</w:t>
            </w:r>
            <w:r w:rsidR="003665B0" w:rsidRPr="00AF0637">
              <w:rPr>
                <w:rFonts w:ascii="Times New Roman" w:hAnsi="Times New Roman" w:cs="Times New Roman"/>
                <w:sz w:val="18"/>
                <w:szCs w:val="18"/>
              </w:rPr>
              <w:t>399</w:t>
            </w:r>
            <w:r w:rsidRPr="00AF0637">
              <w:rPr>
                <w:rFonts w:ascii="Times New Roman" w:hAnsi="Times New Roman" w:cs="Times New Roman"/>
                <w:sz w:val="18"/>
                <w:szCs w:val="18"/>
              </w:rPr>
              <w:t>，</w:t>
            </w:r>
            <w:r w:rsidRPr="00AF0637">
              <w:rPr>
                <w:rFonts w:ascii="Times New Roman" w:hAnsi="Times New Roman" w:cs="Times New Roman"/>
                <w:sz w:val="18"/>
                <w:szCs w:val="18"/>
              </w:rPr>
              <w:t>0.9</w:t>
            </w:r>
            <w:r w:rsidR="003665B0" w:rsidRPr="00AF0637">
              <w:rPr>
                <w:rFonts w:ascii="Times New Roman" w:hAnsi="Times New Roman" w:cs="Times New Roman"/>
                <w:sz w:val="18"/>
                <w:szCs w:val="18"/>
              </w:rPr>
              <w:t>20</w:t>
            </w:r>
            <w:r w:rsidRPr="00AF0637">
              <w:rPr>
                <w:rFonts w:ascii="Times New Roman" w:hAnsi="Times New Roman" w:cs="Times New Roman"/>
                <w:sz w:val="18"/>
                <w:szCs w:val="18"/>
              </w:rPr>
              <w:t>）</w:t>
            </w:r>
          </w:p>
        </w:tc>
        <w:tc>
          <w:tcPr>
            <w:tcW w:w="1843" w:type="dxa"/>
          </w:tcPr>
          <w:p w:rsidR="00CF5307" w:rsidRPr="00AF0637" w:rsidRDefault="003665B0" w:rsidP="00965C87">
            <w:pPr>
              <w:rPr>
                <w:rFonts w:ascii="Times New Roman" w:hAnsi="Times New Roman" w:cs="Times New Roman"/>
                <w:sz w:val="18"/>
                <w:szCs w:val="18"/>
              </w:rPr>
            </w:pPr>
            <w:r w:rsidRPr="00AF0637">
              <w:rPr>
                <w:rFonts w:ascii="Times New Roman" w:hAnsi="Times New Roman" w:cs="Times New Roman"/>
                <w:sz w:val="18"/>
                <w:szCs w:val="18"/>
              </w:rPr>
              <w:t>（</w:t>
            </w:r>
            <w:r w:rsidRPr="00AF0637">
              <w:rPr>
                <w:rFonts w:ascii="Times New Roman" w:hAnsi="Times New Roman" w:cs="Times New Roman"/>
                <w:sz w:val="18"/>
                <w:szCs w:val="18"/>
              </w:rPr>
              <w:t>0.401</w:t>
            </w:r>
            <w:r w:rsidRPr="00AF0637">
              <w:rPr>
                <w:rFonts w:ascii="Times New Roman" w:hAnsi="Times New Roman" w:cs="Times New Roman"/>
                <w:sz w:val="18"/>
                <w:szCs w:val="18"/>
              </w:rPr>
              <w:t>，</w:t>
            </w:r>
            <w:r w:rsidRPr="00AF0637">
              <w:rPr>
                <w:rFonts w:ascii="Times New Roman" w:hAnsi="Times New Roman" w:cs="Times New Roman"/>
                <w:sz w:val="18"/>
                <w:szCs w:val="18"/>
              </w:rPr>
              <w:t>0.915</w:t>
            </w:r>
            <w:r w:rsidRPr="00AF0637">
              <w:rPr>
                <w:rFonts w:ascii="Times New Roman" w:hAnsi="Times New Roman" w:cs="Times New Roman"/>
                <w:sz w:val="18"/>
                <w:szCs w:val="18"/>
              </w:rPr>
              <w:t>）</w:t>
            </w:r>
          </w:p>
        </w:tc>
      </w:tr>
      <w:tr w:rsidR="00CF5307" w:rsidRPr="005F24F9" w:rsidTr="00001A93">
        <w:trPr>
          <w:jc w:val="center"/>
        </w:trPr>
        <w:tc>
          <w:tcPr>
            <w:tcW w:w="1704" w:type="dxa"/>
          </w:tcPr>
          <w:p w:rsidR="00CF5307" w:rsidRPr="00AF0637" w:rsidRDefault="00CF5307" w:rsidP="00965C87">
            <w:pPr>
              <w:rPr>
                <w:rFonts w:ascii="Times New Roman" w:hAnsi="Times New Roman" w:cs="Times New Roman"/>
                <w:sz w:val="18"/>
                <w:szCs w:val="18"/>
              </w:rPr>
            </w:pPr>
            <w:r w:rsidRPr="00AF0637">
              <w:rPr>
                <w:rFonts w:ascii="Times New Roman" w:hAnsi="Times New Roman" w:cs="Times New Roman"/>
                <w:sz w:val="18"/>
                <w:szCs w:val="18"/>
              </w:rPr>
              <w:t>中心点</w:t>
            </w:r>
            <w:r w:rsidRPr="00AF0637">
              <w:rPr>
                <w:rFonts w:ascii="Times New Roman" w:hAnsi="Times New Roman" w:cs="Times New Roman"/>
                <w:sz w:val="18"/>
                <w:szCs w:val="18"/>
              </w:rPr>
              <w:t>2</w:t>
            </w:r>
          </w:p>
        </w:tc>
        <w:tc>
          <w:tcPr>
            <w:tcW w:w="1704" w:type="dxa"/>
          </w:tcPr>
          <w:p w:rsidR="00CF5307" w:rsidRPr="00AF0637" w:rsidRDefault="00CF5307" w:rsidP="00AD60F6">
            <w:pPr>
              <w:jc w:val="center"/>
              <w:rPr>
                <w:rFonts w:ascii="Times New Roman" w:hAnsi="Times New Roman" w:cs="Times New Roman"/>
                <w:sz w:val="18"/>
                <w:szCs w:val="18"/>
              </w:rPr>
            </w:pPr>
            <w:r w:rsidRPr="00AF0637">
              <w:rPr>
                <w:rFonts w:ascii="Times New Roman" w:hAnsi="Times New Roman" w:cs="Times New Roman"/>
                <w:sz w:val="18"/>
                <w:szCs w:val="18"/>
              </w:rPr>
              <w:t>（</w:t>
            </w:r>
            <w:r w:rsidRPr="00AF0637">
              <w:rPr>
                <w:rFonts w:ascii="Times New Roman" w:hAnsi="Times New Roman" w:cs="Times New Roman"/>
                <w:sz w:val="18"/>
                <w:szCs w:val="18"/>
              </w:rPr>
              <w:t>0.715</w:t>
            </w:r>
            <w:r w:rsidRPr="00AF0637">
              <w:rPr>
                <w:rFonts w:ascii="Times New Roman" w:hAnsi="Times New Roman" w:cs="Times New Roman"/>
                <w:sz w:val="18"/>
                <w:szCs w:val="18"/>
              </w:rPr>
              <w:t>，</w:t>
            </w:r>
            <w:r w:rsidRPr="00AF0637">
              <w:rPr>
                <w:rFonts w:ascii="Times New Roman" w:hAnsi="Times New Roman" w:cs="Times New Roman"/>
                <w:sz w:val="18"/>
                <w:szCs w:val="18"/>
              </w:rPr>
              <w:t>0.229</w:t>
            </w:r>
            <w:r w:rsidRPr="00AF0637">
              <w:rPr>
                <w:rFonts w:ascii="Times New Roman" w:hAnsi="Times New Roman" w:cs="Times New Roman"/>
                <w:sz w:val="18"/>
                <w:szCs w:val="18"/>
              </w:rPr>
              <w:t>）</w:t>
            </w:r>
          </w:p>
        </w:tc>
        <w:tc>
          <w:tcPr>
            <w:tcW w:w="1945" w:type="dxa"/>
          </w:tcPr>
          <w:p w:rsidR="00CF5307" w:rsidRPr="00AF0637" w:rsidRDefault="00CF5307" w:rsidP="00965C87">
            <w:pPr>
              <w:rPr>
                <w:rFonts w:ascii="Times New Roman" w:hAnsi="Times New Roman" w:cs="Times New Roman"/>
                <w:sz w:val="18"/>
                <w:szCs w:val="18"/>
              </w:rPr>
            </w:pPr>
            <w:r w:rsidRPr="00AF0637">
              <w:rPr>
                <w:rFonts w:ascii="Times New Roman" w:hAnsi="Times New Roman" w:cs="Times New Roman"/>
                <w:sz w:val="18"/>
                <w:szCs w:val="18"/>
              </w:rPr>
              <w:t>（</w:t>
            </w:r>
            <w:r w:rsidRPr="00AF0637">
              <w:rPr>
                <w:rFonts w:ascii="Times New Roman" w:hAnsi="Times New Roman" w:cs="Times New Roman"/>
                <w:sz w:val="18"/>
                <w:szCs w:val="18"/>
              </w:rPr>
              <w:t>0.744</w:t>
            </w:r>
            <w:r w:rsidRPr="00AF0637">
              <w:rPr>
                <w:rFonts w:ascii="Times New Roman" w:hAnsi="Times New Roman" w:cs="Times New Roman"/>
                <w:sz w:val="18"/>
                <w:szCs w:val="18"/>
              </w:rPr>
              <w:t>，</w:t>
            </w:r>
            <w:r w:rsidRPr="00AF0637">
              <w:rPr>
                <w:rFonts w:ascii="Times New Roman" w:hAnsi="Times New Roman" w:cs="Times New Roman"/>
                <w:sz w:val="18"/>
                <w:szCs w:val="18"/>
              </w:rPr>
              <w:t>0.220</w:t>
            </w:r>
            <w:r w:rsidRPr="00AF0637">
              <w:rPr>
                <w:rFonts w:ascii="Times New Roman" w:hAnsi="Times New Roman" w:cs="Times New Roman"/>
                <w:sz w:val="18"/>
                <w:szCs w:val="18"/>
              </w:rPr>
              <w:t>）</w:t>
            </w:r>
          </w:p>
        </w:tc>
        <w:tc>
          <w:tcPr>
            <w:tcW w:w="1843" w:type="dxa"/>
          </w:tcPr>
          <w:p w:rsidR="00CF5307" w:rsidRPr="00AF0637" w:rsidRDefault="003665B0" w:rsidP="003665B0">
            <w:pPr>
              <w:rPr>
                <w:rFonts w:ascii="Times New Roman" w:hAnsi="Times New Roman" w:cs="Times New Roman"/>
                <w:sz w:val="18"/>
                <w:szCs w:val="18"/>
              </w:rPr>
            </w:pPr>
            <w:r w:rsidRPr="00AF0637">
              <w:rPr>
                <w:rFonts w:ascii="Times New Roman" w:hAnsi="Times New Roman" w:cs="Times New Roman"/>
                <w:sz w:val="18"/>
                <w:szCs w:val="18"/>
              </w:rPr>
              <w:t>（</w:t>
            </w:r>
            <w:r w:rsidRPr="00AF0637">
              <w:rPr>
                <w:rFonts w:ascii="Times New Roman" w:hAnsi="Times New Roman" w:cs="Times New Roman"/>
                <w:sz w:val="18"/>
                <w:szCs w:val="18"/>
              </w:rPr>
              <w:t>0.714</w:t>
            </w:r>
            <w:r w:rsidRPr="00AF0637">
              <w:rPr>
                <w:rFonts w:ascii="Times New Roman" w:hAnsi="Times New Roman" w:cs="Times New Roman"/>
                <w:sz w:val="18"/>
                <w:szCs w:val="18"/>
              </w:rPr>
              <w:t>，</w:t>
            </w:r>
            <w:r w:rsidRPr="00AF0637">
              <w:rPr>
                <w:rFonts w:ascii="Times New Roman" w:hAnsi="Times New Roman" w:cs="Times New Roman"/>
                <w:sz w:val="18"/>
                <w:szCs w:val="18"/>
              </w:rPr>
              <w:t>0.220</w:t>
            </w:r>
            <w:r w:rsidRPr="00AF0637">
              <w:rPr>
                <w:rFonts w:ascii="Times New Roman" w:hAnsi="Times New Roman" w:cs="Times New Roman"/>
                <w:sz w:val="18"/>
                <w:szCs w:val="18"/>
              </w:rPr>
              <w:t>）</w:t>
            </w:r>
          </w:p>
        </w:tc>
      </w:tr>
      <w:tr w:rsidR="00CF5307" w:rsidRPr="005F24F9" w:rsidTr="00001A93">
        <w:trPr>
          <w:jc w:val="center"/>
        </w:trPr>
        <w:tc>
          <w:tcPr>
            <w:tcW w:w="1704" w:type="dxa"/>
          </w:tcPr>
          <w:p w:rsidR="00CF5307" w:rsidRPr="00AF0637" w:rsidRDefault="00CF5307" w:rsidP="00965C87">
            <w:pPr>
              <w:rPr>
                <w:rFonts w:ascii="Times New Roman" w:hAnsi="Times New Roman" w:cs="Times New Roman"/>
                <w:sz w:val="18"/>
                <w:szCs w:val="18"/>
              </w:rPr>
            </w:pPr>
            <w:r w:rsidRPr="00AF0637">
              <w:rPr>
                <w:rFonts w:ascii="Times New Roman" w:hAnsi="Times New Roman" w:cs="Times New Roman"/>
                <w:sz w:val="18"/>
                <w:szCs w:val="18"/>
              </w:rPr>
              <w:t>中心点</w:t>
            </w:r>
            <w:r w:rsidRPr="00AF0637">
              <w:rPr>
                <w:rFonts w:ascii="Times New Roman" w:hAnsi="Times New Roman" w:cs="Times New Roman"/>
                <w:sz w:val="18"/>
                <w:szCs w:val="18"/>
              </w:rPr>
              <w:t>3</w:t>
            </w:r>
          </w:p>
        </w:tc>
        <w:tc>
          <w:tcPr>
            <w:tcW w:w="1704" w:type="dxa"/>
          </w:tcPr>
          <w:p w:rsidR="00CF5307" w:rsidRPr="00AF0637" w:rsidRDefault="00CF5307" w:rsidP="00965C87">
            <w:pPr>
              <w:rPr>
                <w:rFonts w:ascii="Times New Roman" w:hAnsi="Times New Roman" w:cs="Times New Roman"/>
                <w:sz w:val="18"/>
                <w:szCs w:val="18"/>
              </w:rPr>
            </w:pPr>
            <w:r w:rsidRPr="00AF0637">
              <w:rPr>
                <w:rFonts w:ascii="Times New Roman" w:hAnsi="Times New Roman" w:cs="Times New Roman"/>
                <w:sz w:val="18"/>
                <w:szCs w:val="18"/>
              </w:rPr>
              <w:t>（</w:t>
            </w:r>
            <w:r w:rsidRPr="00AF0637">
              <w:rPr>
                <w:rFonts w:ascii="Times New Roman" w:hAnsi="Times New Roman" w:cs="Times New Roman"/>
                <w:sz w:val="18"/>
                <w:szCs w:val="18"/>
              </w:rPr>
              <w:t>0.870</w:t>
            </w:r>
            <w:r w:rsidRPr="00AF0637">
              <w:rPr>
                <w:rFonts w:ascii="Times New Roman" w:hAnsi="Times New Roman" w:cs="Times New Roman"/>
                <w:sz w:val="18"/>
                <w:szCs w:val="18"/>
              </w:rPr>
              <w:t>，</w:t>
            </w:r>
            <w:r w:rsidRPr="00AF0637">
              <w:rPr>
                <w:rFonts w:ascii="Times New Roman" w:hAnsi="Times New Roman" w:cs="Times New Roman"/>
                <w:sz w:val="18"/>
                <w:szCs w:val="18"/>
              </w:rPr>
              <w:t>0.738</w:t>
            </w:r>
            <w:r w:rsidRPr="00AF0637">
              <w:rPr>
                <w:rFonts w:ascii="Times New Roman" w:hAnsi="Times New Roman" w:cs="Times New Roman"/>
                <w:sz w:val="18"/>
                <w:szCs w:val="18"/>
              </w:rPr>
              <w:t>）</w:t>
            </w:r>
          </w:p>
        </w:tc>
        <w:tc>
          <w:tcPr>
            <w:tcW w:w="1945" w:type="dxa"/>
          </w:tcPr>
          <w:p w:rsidR="00CF5307" w:rsidRPr="00AF0637" w:rsidRDefault="00CF5307" w:rsidP="00870228">
            <w:pPr>
              <w:rPr>
                <w:rFonts w:ascii="Times New Roman" w:hAnsi="Times New Roman" w:cs="Times New Roman"/>
                <w:sz w:val="18"/>
                <w:szCs w:val="18"/>
              </w:rPr>
            </w:pPr>
            <w:r w:rsidRPr="00AF0637">
              <w:rPr>
                <w:rFonts w:ascii="Times New Roman" w:hAnsi="Times New Roman" w:cs="Times New Roman"/>
                <w:sz w:val="18"/>
                <w:szCs w:val="18"/>
              </w:rPr>
              <w:t>（</w:t>
            </w:r>
            <w:r w:rsidRPr="00AF0637">
              <w:rPr>
                <w:rFonts w:ascii="Times New Roman" w:hAnsi="Times New Roman" w:cs="Times New Roman"/>
                <w:sz w:val="18"/>
                <w:szCs w:val="18"/>
              </w:rPr>
              <w:t>0.8</w:t>
            </w:r>
            <w:r w:rsidR="00870228" w:rsidRPr="00AF0637">
              <w:rPr>
                <w:rFonts w:ascii="Times New Roman" w:hAnsi="Times New Roman" w:cs="Times New Roman"/>
                <w:sz w:val="18"/>
                <w:szCs w:val="18"/>
              </w:rPr>
              <w:t>7</w:t>
            </w:r>
            <w:r w:rsidR="005B272D" w:rsidRPr="00AF0637">
              <w:rPr>
                <w:rFonts w:ascii="Times New Roman" w:hAnsi="Times New Roman" w:cs="Times New Roman"/>
                <w:sz w:val="18"/>
                <w:szCs w:val="18"/>
              </w:rPr>
              <w:t>5</w:t>
            </w:r>
            <w:r w:rsidRPr="00AF0637">
              <w:rPr>
                <w:rFonts w:ascii="Times New Roman" w:hAnsi="Times New Roman" w:cs="Times New Roman"/>
                <w:sz w:val="18"/>
                <w:szCs w:val="18"/>
              </w:rPr>
              <w:t>，</w:t>
            </w:r>
            <w:r w:rsidRPr="00AF0637">
              <w:rPr>
                <w:rFonts w:ascii="Times New Roman" w:hAnsi="Times New Roman" w:cs="Times New Roman"/>
                <w:sz w:val="18"/>
                <w:szCs w:val="18"/>
              </w:rPr>
              <w:t>0.742</w:t>
            </w:r>
            <w:r w:rsidRPr="00AF0637">
              <w:rPr>
                <w:rFonts w:ascii="Times New Roman" w:hAnsi="Times New Roman" w:cs="Times New Roman"/>
                <w:sz w:val="18"/>
                <w:szCs w:val="18"/>
              </w:rPr>
              <w:t>）</w:t>
            </w:r>
          </w:p>
        </w:tc>
        <w:tc>
          <w:tcPr>
            <w:tcW w:w="1843" w:type="dxa"/>
          </w:tcPr>
          <w:p w:rsidR="00CF5307" w:rsidRPr="00AF0637" w:rsidRDefault="003665B0" w:rsidP="00CB2DCB">
            <w:pPr>
              <w:rPr>
                <w:rFonts w:ascii="Times New Roman" w:hAnsi="Times New Roman" w:cs="Times New Roman"/>
                <w:sz w:val="18"/>
                <w:szCs w:val="18"/>
              </w:rPr>
            </w:pPr>
            <w:r w:rsidRPr="00AF0637">
              <w:rPr>
                <w:rFonts w:ascii="Times New Roman" w:hAnsi="Times New Roman" w:cs="Times New Roman"/>
                <w:sz w:val="18"/>
                <w:szCs w:val="18"/>
              </w:rPr>
              <w:t>（</w:t>
            </w:r>
            <w:r w:rsidRPr="00AF0637">
              <w:rPr>
                <w:rFonts w:ascii="Times New Roman" w:hAnsi="Times New Roman" w:cs="Times New Roman"/>
                <w:sz w:val="18"/>
                <w:szCs w:val="18"/>
              </w:rPr>
              <w:t>0.8</w:t>
            </w:r>
            <w:r w:rsidR="00CB2DCB" w:rsidRPr="00AF0637">
              <w:rPr>
                <w:rFonts w:ascii="Times New Roman" w:hAnsi="Times New Roman" w:cs="Times New Roman"/>
                <w:sz w:val="18"/>
                <w:szCs w:val="18"/>
              </w:rPr>
              <w:t>7</w:t>
            </w:r>
            <w:r w:rsidR="005B272D" w:rsidRPr="00AF0637">
              <w:rPr>
                <w:rFonts w:ascii="Times New Roman" w:hAnsi="Times New Roman" w:cs="Times New Roman"/>
                <w:sz w:val="18"/>
                <w:szCs w:val="18"/>
              </w:rPr>
              <w:t>3</w:t>
            </w:r>
            <w:r w:rsidRPr="00AF0637">
              <w:rPr>
                <w:rFonts w:ascii="Times New Roman" w:hAnsi="Times New Roman" w:cs="Times New Roman"/>
                <w:sz w:val="18"/>
                <w:szCs w:val="18"/>
              </w:rPr>
              <w:t>，</w:t>
            </w:r>
            <w:r w:rsidRPr="00AF0637">
              <w:rPr>
                <w:rFonts w:ascii="Times New Roman" w:hAnsi="Times New Roman" w:cs="Times New Roman"/>
                <w:sz w:val="18"/>
                <w:szCs w:val="18"/>
              </w:rPr>
              <w:t>0.742</w:t>
            </w:r>
            <w:r w:rsidRPr="00AF0637">
              <w:rPr>
                <w:rFonts w:ascii="Times New Roman" w:hAnsi="Times New Roman" w:cs="Times New Roman"/>
                <w:sz w:val="18"/>
                <w:szCs w:val="18"/>
              </w:rPr>
              <w:t>）</w:t>
            </w:r>
          </w:p>
        </w:tc>
      </w:tr>
    </w:tbl>
    <w:p w:rsidR="00786A40" w:rsidRPr="005F24F9" w:rsidRDefault="000B6F9A" w:rsidP="00965C87">
      <w:pPr>
        <w:rPr>
          <w:rFonts w:ascii="Times New Roman" w:hAnsi="Times New Roman" w:cs="Times New Roman"/>
        </w:rPr>
      </w:pPr>
      <w:r w:rsidRPr="005F24F9">
        <w:rPr>
          <w:rFonts w:ascii="Times New Roman" w:hAnsi="Times New Roman" w:cs="Times New Roman"/>
        </w:rPr>
        <w:tab/>
      </w:r>
    </w:p>
    <w:p w:rsidR="0051263C" w:rsidRPr="005F24F9" w:rsidRDefault="0051263C" w:rsidP="00006CED">
      <w:pPr>
        <w:rPr>
          <w:rFonts w:ascii="Times New Roman" w:hAnsi="Times New Roman" w:cs="Times New Roman"/>
        </w:rPr>
      </w:pPr>
      <w:r w:rsidRPr="005F24F9">
        <w:rPr>
          <w:rFonts w:ascii="Times New Roman" w:hAnsi="Times New Roman" w:cs="Times New Roman"/>
        </w:rPr>
        <w:tab/>
      </w:r>
      <w:r w:rsidRPr="005F24F9">
        <w:rPr>
          <w:rFonts w:ascii="Times New Roman" w:hAnsi="Times New Roman" w:cs="Times New Roman"/>
          <w:b/>
        </w:rPr>
        <w:t>实验三</w:t>
      </w:r>
      <w:r w:rsidRPr="005F24F9">
        <w:rPr>
          <w:rFonts w:ascii="Times New Roman" w:hAnsi="Times New Roman" w:cs="Times New Roman"/>
        </w:rPr>
        <w:t xml:space="preserve"> </w:t>
      </w:r>
      <w:r w:rsidR="001408A3" w:rsidRPr="005F24F9">
        <w:rPr>
          <w:rFonts w:ascii="Times New Roman" w:hAnsi="Times New Roman" w:cs="Times New Roman"/>
        </w:rPr>
        <w:t>明星</w:t>
      </w:r>
      <w:r w:rsidR="00F05613" w:rsidRPr="005F24F9">
        <w:rPr>
          <w:rFonts w:ascii="Times New Roman" w:hAnsi="Times New Roman" w:cs="Times New Roman"/>
        </w:rPr>
        <w:t>票房</w:t>
      </w:r>
      <w:r w:rsidR="001408A3" w:rsidRPr="005F24F9">
        <w:rPr>
          <w:rFonts w:ascii="Times New Roman" w:hAnsi="Times New Roman" w:cs="Times New Roman"/>
        </w:rPr>
        <w:t>影响力数据</w:t>
      </w:r>
    </w:p>
    <w:p w:rsidR="00786A40" w:rsidRPr="005F24F9" w:rsidRDefault="00786A40" w:rsidP="00006CED">
      <w:pPr>
        <w:rPr>
          <w:rFonts w:ascii="Times New Roman" w:hAnsi="Times New Roman" w:cs="Times New Roman"/>
        </w:rPr>
      </w:pPr>
    </w:p>
    <w:p w:rsidR="00BF1CD2" w:rsidRPr="005F24F9" w:rsidRDefault="000527B6" w:rsidP="00536A03">
      <w:pPr>
        <w:ind w:firstLine="420"/>
        <w:rPr>
          <w:rFonts w:ascii="Times New Roman" w:hAnsi="Times New Roman" w:cs="Times New Roman"/>
        </w:rPr>
      </w:pPr>
      <w:r w:rsidRPr="005F24F9">
        <w:rPr>
          <w:rFonts w:ascii="Times New Roman" w:hAnsi="Times New Roman" w:cs="Times New Roman"/>
        </w:rPr>
        <w:t>实验数据来源于</w:t>
      </w:r>
      <w:r w:rsidR="004D4BB5" w:rsidRPr="005F24F9">
        <w:rPr>
          <w:rFonts w:ascii="Times New Roman" w:hAnsi="Times New Roman" w:cs="Times New Roman"/>
        </w:rPr>
        <w:t>微博和时光网</w:t>
      </w:r>
      <w:r w:rsidR="00AC5016" w:rsidRPr="005F24F9">
        <w:rPr>
          <w:rFonts w:ascii="Times New Roman" w:hAnsi="Times New Roman" w:cs="Times New Roman"/>
        </w:rPr>
        <w:t>。</w:t>
      </w:r>
      <w:r w:rsidR="0078023F" w:rsidRPr="005F24F9">
        <w:rPr>
          <w:rFonts w:ascii="Times New Roman" w:hAnsi="Times New Roman" w:cs="Times New Roman"/>
        </w:rPr>
        <w:t>实验目标</w:t>
      </w:r>
      <w:r w:rsidR="006E2BB9" w:rsidRPr="005F24F9">
        <w:rPr>
          <w:rFonts w:ascii="Times New Roman" w:hAnsi="Times New Roman" w:cs="Times New Roman"/>
        </w:rPr>
        <w:t>的是想根据明星的相关数据对明星在票房上的影响力</w:t>
      </w:r>
      <w:r w:rsidR="00F61E95" w:rsidRPr="005F24F9">
        <w:rPr>
          <w:rFonts w:ascii="Times New Roman" w:hAnsi="Times New Roman" w:cs="Times New Roman"/>
        </w:rPr>
        <w:t>进行分类</w:t>
      </w:r>
      <w:r w:rsidR="00C51C1B" w:rsidRPr="005F24F9">
        <w:rPr>
          <w:rFonts w:ascii="Times New Roman" w:hAnsi="Times New Roman" w:cs="Times New Roman"/>
        </w:rPr>
        <w:t>。</w:t>
      </w:r>
      <w:r w:rsidR="00F44115" w:rsidRPr="005F24F9">
        <w:rPr>
          <w:rFonts w:ascii="Times New Roman" w:hAnsi="Times New Roman" w:cs="Times New Roman"/>
        </w:rPr>
        <w:t>实验数据</w:t>
      </w:r>
      <w:r w:rsidR="00324C6D" w:rsidRPr="005F24F9">
        <w:rPr>
          <w:rFonts w:ascii="Times New Roman" w:hAnsi="Times New Roman" w:cs="Times New Roman"/>
        </w:rPr>
        <w:t>一共</w:t>
      </w:r>
      <w:r w:rsidR="00C45427" w:rsidRPr="005F24F9">
        <w:rPr>
          <w:rFonts w:ascii="Times New Roman" w:hAnsi="Times New Roman" w:cs="Times New Roman"/>
        </w:rPr>
        <w:t>2</w:t>
      </w:r>
      <w:r w:rsidR="00F44115" w:rsidRPr="005F24F9">
        <w:rPr>
          <w:rFonts w:ascii="Times New Roman" w:hAnsi="Times New Roman" w:cs="Times New Roman"/>
        </w:rPr>
        <w:t>00</w:t>
      </w:r>
      <w:r w:rsidR="00F44115" w:rsidRPr="005F24F9">
        <w:rPr>
          <w:rFonts w:ascii="Times New Roman" w:hAnsi="Times New Roman" w:cs="Times New Roman"/>
        </w:rPr>
        <w:t>条，</w:t>
      </w:r>
      <w:r w:rsidR="00D5647D" w:rsidRPr="005F24F9">
        <w:rPr>
          <w:rFonts w:ascii="Times New Roman" w:hAnsi="Times New Roman" w:cs="Times New Roman"/>
        </w:rPr>
        <w:t>演员</w:t>
      </w:r>
      <w:r w:rsidR="00F44115" w:rsidRPr="005F24F9">
        <w:rPr>
          <w:rFonts w:ascii="Times New Roman" w:hAnsi="Times New Roman" w:cs="Times New Roman"/>
        </w:rPr>
        <w:t>每条数据包含</w:t>
      </w:r>
      <w:r w:rsidR="00A43BE1" w:rsidRPr="005F24F9">
        <w:rPr>
          <w:rFonts w:ascii="Times New Roman" w:hAnsi="Times New Roman" w:cs="Times New Roman"/>
        </w:rPr>
        <w:t>7</w:t>
      </w:r>
      <w:r w:rsidR="008242FA" w:rsidRPr="005F24F9">
        <w:rPr>
          <w:rFonts w:ascii="Times New Roman" w:hAnsi="Times New Roman" w:cs="Times New Roman"/>
        </w:rPr>
        <w:t>个</w:t>
      </w:r>
      <w:r w:rsidR="002A7877" w:rsidRPr="005F24F9">
        <w:rPr>
          <w:rFonts w:ascii="Times New Roman" w:hAnsi="Times New Roman" w:cs="Times New Roman"/>
        </w:rPr>
        <w:t>属性</w:t>
      </w:r>
      <w:r w:rsidR="00412F47" w:rsidRPr="005F24F9">
        <w:rPr>
          <w:rFonts w:ascii="Times New Roman" w:hAnsi="Times New Roman" w:cs="Times New Roman"/>
        </w:rPr>
        <w:t>，属性为</w:t>
      </w:r>
      <w:r w:rsidR="00AA1A90" w:rsidRPr="005F24F9">
        <w:rPr>
          <w:rFonts w:ascii="Times New Roman" w:hAnsi="Times New Roman" w:cs="Times New Roman"/>
        </w:rPr>
        <w:t>演技</w:t>
      </w:r>
      <w:r w:rsidR="002A7877" w:rsidRPr="005F24F9">
        <w:rPr>
          <w:rFonts w:ascii="Times New Roman" w:hAnsi="Times New Roman" w:cs="Times New Roman"/>
        </w:rPr>
        <w:t>评分</w:t>
      </w:r>
      <w:r w:rsidR="00FA6ADA" w:rsidRPr="005F24F9">
        <w:rPr>
          <w:rFonts w:ascii="Times New Roman" w:hAnsi="Times New Roman" w:cs="Times New Roman"/>
        </w:rPr>
        <w:t>、</w:t>
      </w:r>
      <w:r w:rsidR="00A43BE1" w:rsidRPr="005F24F9">
        <w:rPr>
          <w:rFonts w:ascii="Times New Roman" w:hAnsi="Times New Roman" w:cs="Times New Roman"/>
        </w:rPr>
        <w:t>评价人数、电影平均评分、</w:t>
      </w:r>
      <w:r w:rsidR="00DC3FFA" w:rsidRPr="005F24F9">
        <w:rPr>
          <w:rFonts w:ascii="Times New Roman" w:hAnsi="Times New Roman" w:cs="Times New Roman"/>
        </w:rPr>
        <w:t>电影</w:t>
      </w:r>
      <w:r w:rsidR="00613050" w:rsidRPr="005F24F9">
        <w:rPr>
          <w:rFonts w:ascii="Times New Roman" w:hAnsi="Times New Roman" w:cs="Times New Roman"/>
        </w:rPr>
        <w:t>平均</w:t>
      </w:r>
      <w:r w:rsidR="00DC3FFA" w:rsidRPr="005F24F9">
        <w:rPr>
          <w:rFonts w:ascii="Times New Roman" w:hAnsi="Times New Roman" w:cs="Times New Roman"/>
        </w:rPr>
        <w:t>评价人数</w:t>
      </w:r>
      <w:r w:rsidR="00412F47" w:rsidRPr="005F24F9">
        <w:rPr>
          <w:rFonts w:ascii="Times New Roman" w:hAnsi="Times New Roman" w:cs="Times New Roman"/>
        </w:rPr>
        <w:t>、</w:t>
      </w:r>
      <w:r w:rsidR="00F05613" w:rsidRPr="005F24F9">
        <w:rPr>
          <w:rFonts w:ascii="Times New Roman" w:hAnsi="Times New Roman" w:cs="Times New Roman"/>
        </w:rPr>
        <w:t>电影</w:t>
      </w:r>
      <w:r w:rsidR="006E43EA" w:rsidRPr="005F24F9">
        <w:rPr>
          <w:rFonts w:ascii="Times New Roman" w:hAnsi="Times New Roman" w:cs="Times New Roman"/>
        </w:rPr>
        <w:t>平均评分、最近</w:t>
      </w:r>
      <w:r w:rsidR="00A74AC6" w:rsidRPr="005F24F9">
        <w:rPr>
          <w:rFonts w:ascii="Times New Roman" w:hAnsi="Times New Roman" w:cs="Times New Roman"/>
        </w:rPr>
        <w:t>主演的</w:t>
      </w:r>
      <w:r w:rsidR="005E7A04" w:rsidRPr="005F24F9">
        <w:rPr>
          <w:rFonts w:ascii="Times New Roman" w:hAnsi="Times New Roman" w:cs="Times New Roman"/>
        </w:rPr>
        <w:t>3</w:t>
      </w:r>
      <w:r w:rsidR="00CF3034" w:rsidRPr="005F24F9">
        <w:rPr>
          <w:rFonts w:ascii="Times New Roman" w:hAnsi="Times New Roman" w:cs="Times New Roman"/>
        </w:rPr>
        <w:t>部</w:t>
      </w:r>
      <w:r w:rsidR="00A74AC6" w:rsidRPr="005F24F9">
        <w:rPr>
          <w:rFonts w:ascii="Times New Roman" w:hAnsi="Times New Roman" w:cs="Times New Roman"/>
        </w:rPr>
        <w:t>电影</w:t>
      </w:r>
      <w:r w:rsidR="00A536C7" w:rsidRPr="005F24F9">
        <w:rPr>
          <w:rFonts w:ascii="Times New Roman" w:hAnsi="Times New Roman" w:cs="Times New Roman"/>
        </w:rPr>
        <w:t>平均</w:t>
      </w:r>
      <w:r w:rsidR="00D671FD" w:rsidRPr="005F24F9">
        <w:rPr>
          <w:rFonts w:ascii="Times New Roman" w:hAnsi="Times New Roman" w:cs="Times New Roman"/>
        </w:rPr>
        <w:t>票房</w:t>
      </w:r>
      <w:r w:rsidR="005204AA" w:rsidRPr="005F24F9">
        <w:rPr>
          <w:rFonts w:ascii="Times New Roman" w:hAnsi="Times New Roman" w:cs="Times New Roman"/>
        </w:rPr>
        <w:t>、粉丝数</w:t>
      </w:r>
      <w:r w:rsidR="008D1F3F" w:rsidRPr="005F24F9">
        <w:rPr>
          <w:rFonts w:ascii="Times New Roman" w:hAnsi="Times New Roman" w:cs="Times New Roman"/>
        </w:rPr>
        <w:t>，特征选择是根据信息论中的信息熵的大小来确定。</w:t>
      </w:r>
      <w:r w:rsidR="00DC66A6" w:rsidRPr="005F24F9">
        <w:rPr>
          <w:rFonts w:ascii="Times New Roman" w:hAnsi="Times New Roman" w:cs="Times New Roman"/>
        </w:rPr>
        <w:t>从实际角度考虑出发，明星</w:t>
      </w:r>
      <w:r w:rsidR="00701538" w:rsidRPr="005F24F9">
        <w:rPr>
          <w:rFonts w:ascii="Times New Roman" w:hAnsi="Times New Roman" w:cs="Times New Roman"/>
        </w:rPr>
        <w:t>票房</w:t>
      </w:r>
      <w:r w:rsidR="00DC66A6" w:rsidRPr="005F24F9">
        <w:rPr>
          <w:rFonts w:ascii="Times New Roman" w:hAnsi="Times New Roman" w:cs="Times New Roman"/>
        </w:rPr>
        <w:t>影响力</w:t>
      </w:r>
      <w:r w:rsidR="00BD70D3" w:rsidRPr="005F24F9">
        <w:rPr>
          <w:rFonts w:ascii="Times New Roman" w:hAnsi="Times New Roman" w:cs="Times New Roman"/>
        </w:rPr>
        <w:t>分为</w:t>
      </w:r>
      <w:r w:rsidR="00BD70D3" w:rsidRPr="005F24F9">
        <w:rPr>
          <w:rFonts w:ascii="Times New Roman" w:hAnsi="Times New Roman" w:cs="Times New Roman"/>
        </w:rPr>
        <w:t>4</w:t>
      </w:r>
      <w:r w:rsidR="00BD70D3" w:rsidRPr="005F24F9">
        <w:rPr>
          <w:rFonts w:ascii="Times New Roman" w:hAnsi="Times New Roman" w:cs="Times New Roman"/>
        </w:rPr>
        <w:t>类较为合适，</w:t>
      </w:r>
      <w:r w:rsidR="00E96E2E" w:rsidRPr="005F24F9">
        <w:rPr>
          <w:rFonts w:ascii="Times New Roman" w:hAnsi="Times New Roman" w:cs="Times New Roman"/>
        </w:rPr>
        <w:t>第一类对上映电影</w:t>
      </w:r>
      <w:r w:rsidR="00572AEE" w:rsidRPr="005F24F9">
        <w:rPr>
          <w:rFonts w:ascii="Times New Roman" w:hAnsi="Times New Roman" w:cs="Times New Roman"/>
        </w:rPr>
        <w:t>票房</w:t>
      </w:r>
      <w:r w:rsidR="00E96E2E" w:rsidRPr="005F24F9">
        <w:rPr>
          <w:rFonts w:ascii="Times New Roman" w:hAnsi="Times New Roman" w:cs="Times New Roman"/>
        </w:rPr>
        <w:t>有很大</w:t>
      </w:r>
      <w:r w:rsidR="00572AEE" w:rsidRPr="005F24F9">
        <w:rPr>
          <w:rFonts w:ascii="Times New Roman" w:hAnsi="Times New Roman" w:cs="Times New Roman"/>
        </w:rPr>
        <w:t>影响</w:t>
      </w:r>
      <w:r w:rsidR="00E96E2E" w:rsidRPr="005F24F9">
        <w:rPr>
          <w:rFonts w:ascii="Times New Roman" w:hAnsi="Times New Roman" w:cs="Times New Roman"/>
        </w:rPr>
        <w:t>的明星，第二类对电影</w:t>
      </w:r>
      <w:r w:rsidR="000D67A0" w:rsidRPr="005F24F9">
        <w:rPr>
          <w:rFonts w:ascii="Times New Roman" w:hAnsi="Times New Roman" w:cs="Times New Roman"/>
        </w:rPr>
        <w:t>票房</w:t>
      </w:r>
      <w:r w:rsidR="00E96E2E" w:rsidRPr="005F24F9">
        <w:rPr>
          <w:rFonts w:ascii="Times New Roman" w:hAnsi="Times New Roman" w:cs="Times New Roman"/>
        </w:rPr>
        <w:t>有正作</w:t>
      </w:r>
      <w:r w:rsidR="00810A0F" w:rsidRPr="005F24F9">
        <w:rPr>
          <w:rFonts w:ascii="Times New Roman" w:hAnsi="Times New Roman" w:cs="Times New Roman"/>
        </w:rPr>
        <w:t>用的明星，第三类对电影</w:t>
      </w:r>
      <w:r w:rsidR="000D67A0" w:rsidRPr="005F24F9">
        <w:rPr>
          <w:rFonts w:ascii="Times New Roman" w:hAnsi="Times New Roman" w:cs="Times New Roman"/>
        </w:rPr>
        <w:t>票房</w:t>
      </w:r>
      <w:r w:rsidR="00810A0F" w:rsidRPr="005F24F9">
        <w:rPr>
          <w:rFonts w:ascii="Times New Roman" w:hAnsi="Times New Roman" w:cs="Times New Roman"/>
        </w:rPr>
        <w:t>没有影响的明星，第四类是对电影</w:t>
      </w:r>
      <w:r w:rsidR="000D67A0" w:rsidRPr="005F24F9">
        <w:rPr>
          <w:rFonts w:ascii="Times New Roman" w:hAnsi="Times New Roman" w:cs="Times New Roman"/>
        </w:rPr>
        <w:t>票房</w:t>
      </w:r>
      <w:r w:rsidR="00810A0F" w:rsidRPr="005F24F9">
        <w:rPr>
          <w:rFonts w:ascii="Times New Roman" w:hAnsi="Times New Roman" w:cs="Times New Roman"/>
        </w:rPr>
        <w:t>起</w:t>
      </w:r>
      <w:r w:rsidR="00E96E2E" w:rsidRPr="005F24F9">
        <w:rPr>
          <w:rFonts w:ascii="Times New Roman" w:hAnsi="Times New Roman" w:cs="Times New Roman"/>
        </w:rPr>
        <w:t>副作用的明星。</w:t>
      </w:r>
      <w:r w:rsidR="008F23B0" w:rsidRPr="005F24F9">
        <w:rPr>
          <w:rFonts w:ascii="Times New Roman" w:hAnsi="Times New Roman" w:cs="Times New Roman"/>
        </w:rPr>
        <w:t>部分数据</w:t>
      </w:r>
      <w:r w:rsidR="00A46BC9" w:rsidRPr="005F24F9">
        <w:rPr>
          <w:rFonts w:ascii="Times New Roman" w:hAnsi="Times New Roman" w:cs="Times New Roman"/>
        </w:rPr>
        <w:t>如表</w:t>
      </w:r>
      <w:r w:rsidR="00731857" w:rsidRPr="005F24F9">
        <w:rPr>
          <w:rFonts w:ascii="Times New Roman" w:hAnsi="Times New Roman" w:cs="Times New Roman"/>
        </w:rPr>
        <w:t>4</w:t>
      </w:r>
      <w:r w:rsidR="00A46BC9" w:rsidRPr="005F24F9">
        <w:rPr>
          <w:rFonts w:ascii="Times New Roman" w:hAnsi="Times New Roman" w:cs="Times New Roman"/>
        </w:rPr>
        <w:t>所示。</w:t>
      </w:r>
    </w:p>
    <w:p w:rsidR="00536A03" w:rsidRPr="005F24F9" w:rsidRDefault="00536A03" w:rsidP="00536A03">
      <w:pPr>
        <w:jc w:val="center"/>
        <w:rPr>
          <w:rFonts w:ascii="Times New Roman" w:hAnsi="Times New Roman" w:cs="Times New Roman"/>
        </w:rPr>
      </w:pPr>
      <w:r w:rsidRPr="005F24F9">
        <w:rPr>
          <w:rFonts w:ascii="Times New Roman" w:hAnsi="Times New Roman" w:cs="Times New Roman"/>
        </w:rPr>
        <w:lastRenderedPageBreak/>
        <w:t>表</w:t>
      </w:r>
      <w:r w:rsidR="00731857" w:rsidRPr="005F24F9">
        <w:rPr>
          <w:rFonts w:ascii="Times New Roman" w:hAnsi="Times New Roman" w:cs="Times New Roman"/>
        </w:rPr>
        <w:t>4</w:t>
      </w:r>
      <w:r w:rsidR="00325082" w:rsidRPr="005F24F9">
        <w:rPr>
          <w:rFonts w:ascii="Times New Roman" w:hAnsi="Times New Roman" w:cs="Times New Roman"/>
        </w:rPr>
        <w:t xml:space="preserve"> </w:t>
      </w:r>
      <w:r w:rsidR="008F23B0" w:rsidRPr="005F24F9">
        <w:rPr>
          <w:rFonts w:ascii="Times New Roman" w:hAnsi="Times New Roman" w:cs="Times New Roman"/>
        </w:rPr>
        <w:t>部分</w:t>
      </w:r>
      <w:r w:rsidR="00325082" w:rsidRPr="005F24F9">
        <w:rPr>
          <w:rFonts w:ascii="Times New Roman" w:hAnsi="Times New Roman" w:cs="Times New Roman"/>
        </w:rPr>
        <w:t>明星</w:t>
      </w:r>
      <w:r w:rsidR="00942122" w:rsidRPr="005F24F9">
        <w:rPr>
          <w:rFonts w:ascii="Times New Roman" w:hAnsi="Times New Roman" w:cs="Times New Roman"/>
        </w:rPr>
        <w:t>数据</w:t>
      </w:r>
    </w:p>
    <w:tbl>
      <w:tblPr>
        <w:tblStyle w:val="a7"/>
        <w:tblW w:w="0" w:type="auto"/>
        <w:jc w:val="center"/>
        <w:tblInd w:w="6" w:type="dxa"/>
        <w:tblLook w:val="04A0" w:firstRow="1" w:lastRow="0" w:firstColumn="1" w:lastColumn="0" w:noHBand="0" w:noVBand="1"/>
      </w:tblPr>
      <w:tblGrid>
        <w:gridCol w:w="854"/>
        <w:gridCol w:w="666"/>
        <w:gridCol w:w="850"/>
        <w:gridCol w:w="1313"/>
        <w:gridCol w:w="1343"/>
        <w:gridCol w:w="1216"/>
        <w:gridCol w:w="1315"/>
        <w:gridCol w:w="798"/>
      </w:tblGrid>
      <w:tr w:rsidR="006A51F0" w:rsidRPr="005F24F9" w:rsidTr="00123C9A">
        <w:trPr>
          <w:trHeight w:val="200"/>
          <w:jc w:val="center"/>
        </w:trPr>
        <w:tc>
          <w:tcPr>
            <w:tcW w:w="854"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Name</w:t>
            </w:r>
          </w:p>
        </w:tc>
        <w:tc>
          <w:tcPr>
            <w:tcW w:w="666"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Score</w:t>
            </w:r>
          </w:p>
        </w:tc>
        <w:tc>
          <w:tcPr>
            <w:tcW w:w="850" w:type="dxa"/>
            <w:noWrap/>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Evaluate</w:t>
            </w:r>
          </w:p>
        </w:tc>
        <w:tc>
          <w:tcPr>
            <w:tcW w:w="127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Avg_filmScore</w:t>
            </w:r>
            <w:proofErr w:type="spellEnd"/>
          </w:p>
        </w:tc>
        <w:tc>
          <w:tcPr>
            <w:tcW w:w="133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Avg_userCount</w:t>
            </w:r>
            <w:proofErr w:type="spellEnd"/>
          </w:p>
        </w:tc>
        <w:tc>
          <w:tcPr>
            <w:tcW w:w="1216"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Avg_atCount</w:t>
            </w:r>
            <w:proofErr w:type="spellEnd"/>
          </w:p>
        </w:tc>
        <w:tc>
          <w:tcPr>
            <w:tcW w:w="1315" w:type="dxa"/>
            <w:noWrap/>
          </w:tcPr>
          <w:p w:rsidR="003603FD" w:rsidRPr="005F24F9" w:rsidRDefault="003603FD" w:rsidP="00123C9A">
            <w:pPr>
              <w:jc w:val="center"/>
              <w:rPr>
                <w:rFonts w:ascii="Times New Roman" w:hAnsi="Times New Roman" w:cs="Times New Roman"/>
                <w:sz w:val="18"/>
                <w:szCs w:val="18"/>
              </w:rPr>
            </w:pPr>
            <w:proofErr w:type="spellStart"/>
            <w:r w:rsidRPr="005F24F9">
              <w:rPr>
                <w:rFonts w:ascii="Times New Roman" w:hAnsi="Times New Roman" w:cs="Times New Roman"/>
                <w:sz w:val="18"/>
                <w:szCs w:val="18"/>
              </w:rPr>
              <w:t>Avg_officebox</w:t>
            </w:r>
            <w:proofErr w:type="spellEnd"/>
          </w:p>
        </w:tc>
        <w:tc>
          <w:tcPr>
            <w:tcW w:w="798" w:type="dxa"/>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Fans</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鹿晗</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5.7</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6735</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6.47</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4998.67</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2756.33</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250000000</w:t>
            </w:r>
          </w:p>
        </w:tc>
        <w:tc>
          <w:tcPr>
            <w:tcW w:w="798" w:type="dxa"/>
          </w:tcPr>
          <w:p w:rsidR="003603FD" w:rsidRPr="005F24F9" w:rsidRDefault="00711F6A" w:rsidP="00123C9A">
            <w:pPr>
              <w:jc w:val="center"/>
              <w:rPr>
                <w:rFonts w:ascii="Times New Roman" w:hAnsi="Times New Roman" w:cs="Times New Roman"/>
                <w:sz w:val="18"/>
                <w:szCs w:val="18"/>
              </w:rPr>
            </w:pPr>
            <w:r w:rsidRPr="005F24F9">
              <w:rPr>
                <w:rFonts w:ascii="Times New Roman" w:hAnsi="Times New Roman" w:cs="Times New Roman"/>
                <w:sz w:val="18"/>
                <w:szCs w:val="18"/>
              </w:rPr>
              <w:t>1</w:t>
            </w:r>
            <w:r w:rsidR="005B46AD" w:rsidRPr="005F24F9">
              <w:rPr>
                <w:rFonts w:ascii="Times New Roman" w:hAnsi="Times New Roman" w:cs="Times New Roman"/>
                <w:sz w:val="18"/>
                <w:szCs w:val="18"/>
              </w:rPr>
              <w:t>75369</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杨</w:t>
            </w:r>
            <w:proofErr w:type="gramStart"/>
            <w:r w:rsidRPr="005F24F9">
              <w:rPr>
                <w:rFonts w:ascii="Times New Roman" w:hAnsi="Times New Roman" w:cs="Times New Roman"/>
                <w:sz w:val="18"/>
                <w:szCs w:val="18"/>
              </w:rPr>
              <w:t>幂</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5687</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5593.84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2165.71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170000000</w:t>
            </w:r>
          </w:p>
        </w:tc>
        <w:tc>
          <w:tcPr>
            <w:tcW w:w="798" w:type="dxa"/>
          </w:tcPr>
          <w:p w:rsidR="003603FD" w:rsidRPr="005F24F9" w:rsidRDefault="00711F6A" w:rsidP="00123C9A">
            <w:pPr>
              <w:jc w:val="center"/>
              <w:rPr>
                <w:rFonts w:ascii="Times New Roman" w:hAnsi="Times New Roman" w:cs="Times New Roman"/>
                <w:sz w:val="18"/>
                <w:szCs w:val="18"/>
              </w:rPr>
            </w:pPr>
            <w:r w:rsidRPr="005F24F9">
              <w:rPr>
                <w:rFonts w:ascii="Times New Roman" w:hAnsi="Times New Roman" w:cs="Times New Roman"/>
                <w:sz w:val="18"/>
                <w:szCs w:val="18"/>
              </w:rPr>
              <w:t>6</w:t>
            </w:r>
            <w:r w:rsidR="005B46AD" w:rsidRPr="005F24F9">
              <w:rPr>
                <w:rFonts w:ascii="Times New Roman" w:hAnsi="Times New Roman" w:cs="Times New Roman"/>
                <w:sz w:val="18"/>
                <w:szCs w:val="18"/>
              </w:rPr>
              <w:t>45201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姜文</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9</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5186</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7.47</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6478.94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2671.18</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550000000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715782</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范冰冰</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6.6</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4722</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6.53</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5886.08</w:t>
            </w:r>
          </w:p>
        </w:tc>
        <w:tc>
          <w:tcPr>
            <w:tcW w:w="1216" w:type="dxa"/>
            <w:noWrap/>
            <w:hideMark/>
          </w:tcPr>
          <w:p w:rsidR="003603FD" w:rsidRPr="005F24F9" w:rsidRDefault="003603FD" w:rsidP="007C39B5">
            <w:pPr>
              <w:jc w:val="center"/>
              <w:rPr>
                <w:rFonts w:ascii="Times New Roman" w:hAnsi="Times New Roman" w:cs="Times New Roman"/>
                <w:sz w:val="18"/>
                <w:szCs w:val="18"/>
              </w:rPr>
            </w:pPr>
            <w:r w:rsidRPr="005F24F9">
              <w:rPr>
                <w:rFonts w:ascii="Times New Roman" w:hAnsi="Times New Roman" w:cs="Times New Roman"/>
                <w:sz w:val="18"/>
                <w:szCs w:val="18"/>
              </w:rPr>
              <w:t>1372.6</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166666667</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552010</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赵薇</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4591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6.98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6736.78</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1827.61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433333333</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625841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黄晓明</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4.9</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3345</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6.35</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5852.64</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1561.29</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216666667</w:t>
            </w:r>
          </w:p>
        </w:tc>
        <w:tc>
          <w:tcPr>
            <w:tcW w:w="798" w:type="dxa"/>
          </w:tcPr>
          <w:p w:rsidR="003603FD" w:rsidRPr="005F24F9" w:rsidRDefault="005B46AD" w:rsidP="00123C9A">
            <w:pPr>
              <w:jc w:val="center"/>
              <w:rPr>
                <w:rFonts w:ascii="Times New Roman" w:hAnsi="Times New Roman" w:cs="Times New Roman"/>
                <w:sz w:val="18"/>
                <w:szCs w:val="18"/>
              </w:rPr>
            </w:pPr>
            <w:r w:rsidRPr="005F24F9">
              <w:rPr>
                <w:rFonts w:ascii="Times New Roman" w:hAnsi="Times New Roman" w:cs="Times New Roman"/>
                <w:sz w:val="18"/>
                <w:szCs w:val="18"/>
              </w:rPr>
              <w:t>478882</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章子</w:t>
            </w:r>
            <w:proofErr w:type="gramStart"/>
            <w:r w:rsidRPr="005F24F9">
              <w:rPr>
                <w:rFonts w:ascii="Times New Roman" w:hAnsi="Times New Roman" w:cs="Times New Roman"/>
                <w:sz w:val="18"/>
                <w:szCs w:val="18"/>
              </w:rPr>
              <w:t>怡</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6.7</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3123</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6.62</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11106.06</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1858.81</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43940000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287873</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黄渤</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8.8</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3084</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6.92</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9669.29</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2519.45</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1000000000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312581</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proofErr w:type="gramStart"/>
            <w:r w:rsidRPr="005F24F9">
              <w:rPr>
                <w:rFonts w:ascii="Times New Roman" w:hAnsi="Times New Roman" w:cs="Times New Roman"/>
                <w:sz w:val="18"/>
                <w:szCs w:val="18"/>
              </w:rPr>
              <w:t>刘亦菲</w:t>
            </w:r>
            <w:proofErr w:type="gramEnd"/>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7.3</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2771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6.23</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5051.65</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1695.65</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78650000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452810</w:t>
            </w:r>
          </w:p>
        </w:tc>
      </w:tr>
      <w:tr w:rsidR="006A51F0" w:rsidRPr="005F24F9" w:rsidTr="00123C9A">
        <w:trPr>
          <w:trHeight w:val="200"/>
          <w:jc w:val="center"/>
        </w:trPr>
        <w:tc>
          <w:tcPr>
            <w:tcW w:w="854"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邓超</w:t>
            </w:r>
          </w:p>
        </w:tc>
        <w:tc>
          <w:tcPr>
            <w:tcW w:w="66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7.5</w:t>
            </w:r>
          </w:p>
        </w:tc>
        <w:tc>
          <w:tcPr>
            <w:tcW w:w="850"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2331</w:t>
            </w:r>
          </w:p>
        </w:tc>
        <w:tc>
          <w:tcPr>
            <w:tcW w:w="127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6.8</w:t>
            </w:r>
          </w:p>
        </w:tc>
        <w:tc>
          <w:tcPr>
            <w:tcW w:w="133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8427.88</w:t>
            </w:r>
          </w:p>
        </w:tc>
        <w:tc>
          <w:tcPr>
            <w:tcW w:w="1216"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2379.88</w:t>
            </w:r>
          </w:p>
        </w:tc>
        <w:tc>
          <w:tcPr>
            <w:tcW w:w="1315" w:type="dxa"/>
            <w:noWrap/>
            <w:hideMark/>
          </w:tcPr>
          <w:p w:rsidR="003603FD" w:rsidRPr="005F24F9" w:rsidRDefault="003603FD" w:rsidP="00123C9A">
            <w:pPr>
              <w:jc w:val="center"/>
              <w:rPr>
                <w:rFonts w:ascii="Times New Roman" w:hAnsi="Times New Roman" w:cs="Times New Roman"/>
                <w:sz w:val="18"/>
                <w:szCs w:val="18"/>
              </w:rPr>
            </w:pPr>
            <w:r w:rsidRPr="005F24F9">
              <w:rPr>
                <w:rFonts w:ascii="Times New Roman" w:hAnsi="Times New Roman" w:cs="Times New Roman"/>
                <w:sz w:val="18"/>
                <w:szCs w:val="18"/>
              </w:rPr>
              <w:t>500000000</w:t>
            </w:r>
          </w:p>
        </w:tc>
        <w:tc>
          <w:tcPr>
            <w:tcW w:w="798" w:type="dxa"/>
          </w:tcPr>
          <w:p w:rsidR="003603FD" w:rsidRPr="005F24F9" w:rsidRDefault="00626EAB" w:rsidP="00123C9A">
            <w:pPr>
              <w:jc w:val="center"/>
              <w:rPr>
                <w:rFonts w:ascii="Times New Roman" w:hAnsi="Times New Roman" w:cs="Times New Roman"/>
                <w:sz w:val="18"/>
                <w:szCs w:val="18"/>
              </w:rPr>
            </w:pPr>
            <w:r w:rsidRPr="005F24F9">
              <w:rPr>
                <w:rFonts w:ascii="Times New Roman" w:hAnsi="Times New Roman" w:cs="Times New Roman"/>
                <w:sz w:val="18"/>
                <w:szCs w:val="18"/>
              </w:rPr>
              <w:t>775362</w:t>
            </w:r>
          </w:p>
        </w:tc>
      </w:tr>
    </w:tbl>
    <w:p w:rsidR="00A21854" w:rsidRPr="005F24F9" w:rsidRDefault="00B4785C" w:rsidP="003A13AE">
      <w:pPr>
        <w:ind w:firstLine="420"/>
        <w:rPr>
          <w:rFonts w:ascii="Times New Roman" w:hAnsi="Times New Roman" w:cs="Times New Roman"/>
        </w:rPr>
      </w:pPr>
      <w:r w:rsidRPr="005F24F9">
        <w:rPr>
          <w:rFonts w:ascii="Times New Roman" w:hAnsi="Times New Roman" w:cs="Times New Roman"/>
        </w:rPr>
        <w:t>采用</w:t>
      </w:r>
      <w:r w:rsidR="00696BE7" w:rsidRPr="005F24F9">
        <w:rPr>
          <w:rFonts w:ascii="Times New Roman" w:hAnsi="Times New Roman" w:cs="Times New Roman"/>
        </w:rPr>
        <w:t>改进的</w:t>
      </w:r>
      <w:r w:rsidRPr="005F24F9">
        <w:rPr>
          <w:rFonts w:ascii="Times New Roman" w:hAnsi="Times New Roman" w:cs="Times New Roman"/>
        </w:rPr>
        <w:t>初始中心点选择策略，</w:t>
      </w:r>
      <w:r w:rsidR="00337D10" w:rsidRPr="005F24F9">
        <w:rPr>
          <w:rFonts w:ascii="Times New Roman" w:hAnsi="Times New Roman" w:cs="Times New Roman"/>
        </w:rPr>
        <w:t>确定</w:t>
      </w:r>
      <w:r w:rsidR="00E923BD" w:rsidRPr="005F24F9">
        <w:rPr>
          <w:rFonts w:ascii="Times New Roman" w:hAnsi="Times New Roman" w:cs="Times New Roman"/>
        </w:rPr>
        <w:t>初始</w:t>
      </w:r>
      <w:r w:rsidR="00337D10" w:rsidRPr="005F24F9">
        <w:rPr>
          <w:rFonts w:ascii="Times New Roman" w:hAnsi="Times New Roman" w:cs="Times New Roman"/>
        </w:rPr>
        <w:t>中心点坐标。</w:t>
      </w:r>
      <w:r w:rsidR="00E923BD" w:rsidRPr="005F24F9">
        <w:rPr>
          <w:rFonts w:ascii="Times New Roman" w:hAnsi="Times New Roman" w:cs="Times New Roman"/>
        </w:rPr>
        <w:t>结合</w:t>
      </w:r>
      <w:r w:rsidR="00C320EC" w:rsidRPr="005F24F9">
        <w:rPr>
          <w:rFonts w:ascii="Times New Roman" w:hAnsi="Times New Roman" w:cs="Times New Roman"/>
        </w:rPr>
        <w:t>初始中心点坐标，使用改进的</w:t>
      </w:r>
      <w:r w:rsidR="00C320EC" w:rsidRPr="005F24F9">
        <w:rPr>
          <w:rFonts w:ascii="Times New Roman" w:hAnsi="Times New Roman" w:cs="Times New Roman"/>
        </w:rPr>
        <w:t>FCM</w:t>
      </w:r>
      <w:r w:rsidR="00C320EC" w:rsidRPr="005F24F9">
        <w:rPr>
          <w:rFonts w:ascii="Times New Roman" w:hAnsi="Times New Roman" w:cs="Times New Roman"/>
        </w:rPr>
        <w:t>算法</w:t>
      </w:r>
      <w:r w:rsidR="00537272" w:rsidRPr="005F24F9">
        <w:rPr>
          <w:rFonts w:ascii="Times New Roman" w:hAnsi="Times New Roman" w:cs="Times New Roman"/>
        </w:rPr>
        <w:t>，</w:t>
      </w:r>
      <w:r w:rsidR="00A22605">
        <w:rPr>
          <w:rFonts w:ascii="Times New Roman" w:hAnsi="Times New Roman" w:cs="Times New Roman" w:hint="eastAsia"/>
        </w:rPr>
        <w:t>令</w:t>
      </w:r>
      <w:r w:rsidR="00B15C0E" w:rsidRPr="005F24F9">
        <w:rPr>
          <w:rFonts w:ascii="Times New Roman" w:hAnsi="Times New Roman" w:cs="Times New Roman"/>
        </w:rPr>
        <w:t>算法迭代</w:t>
      </w:r>
      <w:r w:rsidR="00CB7470" w:rsidRPr="005F24F9">
        <w:rPr>
          <w:rFonts w:ascii="Times New Roman" w:hAnsi="Times New Roman" w:cs="Times New Roman"/>
        </w:rPr>
        <w:t>终止</w:t>
      </w:r>
      <w:r w:rsidR="00B15C0E" w:rsidRPr="005F24F9">
        <w:rPr>
          <w:rFonts w:ascii="Times New Roman" w:hAnsi="Times New Roman" w:cs="Times New Roman"/>
        </w:rPr>
        <w:t>阈值</w:t>
      </w:r>
      <m:oMath>
        <m:r>
          <m:rPr>
            <m:sty m:val="p"/>
          </m:rPr>
          <w:rPr>
            <w:rFonts w:ascii="Cambria Math" w:hAnsi="Cambria Math" w:cs="Times New Roman"/>
          </w:rPr>
          <m:t>ε&lt;0.001</m:t>
        </m:r>
      </m:oMath>
      <w:r w:rsidR="00537272" w:rsidRPr="005F24F9">
        <w:rPr>
          <w:rFonts w:ascii="Times New Roman" w:hAnsi="Times New Roman" w:cs="Times New Roman"/>
        </w:rPr>
        <w:t>。</w:t>
      </w:r>
      <w:r w:rsidR="00871C48" w:rsidRPr="005F24F9">
        <w:rPr>
          <w:rFonts w:ascii="Times New Roman" w:hAnsi="Times New Roman" w:cs="Times New Roman"/>
        </w:rPr>
        <w:t>算法</w:t>
      </w:r>
      <w:r w:rsidR="00F31030" w:rsidRPr="005F24F9">
        <w:rPr>
          <w:rFonts w:ascii="Times New Roman" w:hAnsi="Times New Roman" w:cs="Times New Roman"/>
        </w:rPr>
        <w:t>共迭代</w:t>
      </w:r>
      <w:r w:rsidR="00871C48" w:rsidRPr="005F24F9">
        <w:rPr>
          <w:rFonts w:ascii="Times New Roman" w:hAnsi="Times New Roman" w:cs="Times New Roman"/>
        </w:rPr>
        <w:t>44</w:t>
      </w:r>
      <w:r w:rsidR="00871C48" w:rsidRPr="005F24F9">
        <w:rPr>
          <w:rFonts w:ascii="Times New Roman" w:hAnsi="Times New Roman" w:cs="Times New Roman"/>
        </w:rPr>
        <w:t>次，分类系数</w:t>
      </w:r>
      <w:r w:rsidR="00E85D52" w:rsidRPr="005F24F9">
        <w:rPr>
          <w:rFonts w:ascii="Times New Roman" w:hAnsi="Times New Roman" w:cs="Times New Roman"/>
        </w:rPr>
        <w:t>为</w:t>
      </w:r>
      <w:r w:rsidR="00E85D52" w:rsidRPr="005F24F9">
        <w:rPr>
          <w:rFonts w:ascii="Times New Roman" w:hAnsi="Times New Roman" w:cs="Times New Roman"/>
        </w:rPr>
        <w:t>0.30144</w:t>
      </w:r>
      <w:r w:rsidR="00871C48" w:rsidRPr="005F24F9">
        <w:rPr>
          <w:rFonts w:ascii="Times New Roman" w:hAnsi="Times New Roman" w:cs="Times New Roman"/>
        </w:rPr>
        <w:t>。</w:t>
      </w:r>
      <w:r w:rsidR="005E21CC" w:rsidRPr="005F24F9">
        <w:rPr>
          <w:rFonts w:ascii="Times New Roman" w:hAnsi="Times New Roman" w:cs="Times New Roman"/>
        </w:rPr>
        <w:t>隶属度矩阵</w:t>
      </w:r>
      <w:r w:rsidR="000A402A" w:rsidRPr="005F24F9">
        <w:rPr>
          <w:rFonts w:ascii="Times New Roman" w:hAnsi="Times New Roman" w:cs="Times New Roman"/>
        </w:rPr>
        <w:t>部分数据</w:t>
      </w:r>
      <w:r w:rsidR="005E21CC" w:rsidRPr="005F24F9">
        <w:rPr>
          <w:rFonts w:ascii="Times New Roman" w:hAnsi="Times New Roman" w:cs="Times New Roman"/>
        </w:rPr>
        <w:t>如表</w:t>
      </w:r>
      <w:r w:rsidR="005E21CC" w:rsidRPr="005F24F9">
        <w:rPr>
          <w:rFonts w:ascii="Times New Roman" w:hAnsi="Times New Roman" w:cs="Times New Roman"/>
        </w:rPr>
        <w:t>5</w:t>
      </w:r>
      <w:r w:rsidR="005E21CC" w:rsidRPr="005F24F9">
        <w:rPr>
          <w:rFonts w:ascii="Times New Roman" w:hAnsi="Times New Roman" w:cs="Times New Roman"/>
        </w:rPr>
        <w:t>所示。</w:t>
      </w:r>
      <w:r w:rsidR="008A7DCD" w:rsidRPr="005F24F9">
        <w:rPr>
          <w:rFonts w:ascii="Times New Roman" w:hAnsi="Times New Roman" w:cs="Times New Roman"/>
        </w:rPr>
        <w:t>为了验证明星分类结果的准确率，对实验的</w:t>
      </w:r>
      <w:r w:rsidR="008A7DCD" w:rsidRPr="005F24F9">
        <w:rPr>
          <w:rFonts w:ascii="Times New Roman" w:hAnsi="Times New Roman" w:cs="Times New Roman"/>
        </w:rPr>
        <w:t>200</w:t>
      </w:r>
      <w:r w:rsidR="008A7DCD" w:rsidRPr="005F24F9">
        <w:rPr>
          <w:rFonts w:ascii="Times New Roman" w:hAnsi="Times New Roman" w:cs="Times New Roman"/>
        </w:rPr>
        <w:t>个明星采用专家标记分类，第一类影响力较高的明星</w:t>
      </w:r>
      <w:r w:rsidR="008A7DCD" w:rsidRPr="005F24F9">
        <w:rPr>
          <w:rFonts w:ascii="Times New Roman" w:hAnsi="Times New Roman" w:cs="Times New Roman"/>
        </w:rPr>
        <w:t>32</w:t>
      </w:r>
      <w:r w:rsidR="008A7DCD" w:rsidRPr="005F24F9">
        <w:rPr>
          <w:rFonts w:ascii="Times New Roman" w:hAnsi="Times New Roman" w:cs="Times New Roman"/>
        </w:rPr>
        <w:t>个，第二类影响力一般的明星</w:t>
      </w:r>
      <w:r w:rsidR="008A7DCD" w:rsidRPr="005F24F9">
        <w:rPr>
          <w:rFonts w:ascii="Times New Roman" w:hAnsi="Times New Roman" w:cs="Times New Roman"/>
        </w:rPr>
        <w:t>85</w:t>
      </w:r>
      <w:r w:rsidR="008A7DCD" w:rsidRPr="005F24F9">
        <w:rPr>
          <w:rFonts w:ascii="Times New Roman" w:hAnsi="Times New Roman" w:cs="Times New Roman"/>
        </w:rPr>
        <w:t>个，第三类影响力可忽略的明星</w:t>
      </w:r>
      <w:r w:rsidR="008A7DCD" w:rsidRPr="005F24F9">
        <w:rPr>
          <w:rFonts w:ascii="Times New Roman" w:hAnsi="Times New Roman" w:cs="Times New Roman"/>
        </w:rPr>
        <w:t>61</w:t>
      </w:r>
      <w:r w:rsidR="008A7DCD" w:rsidRPr="005F24F9">
        <w:rPr>
          <w:rFonts w:ascii="Times New Roman" w:hAnsi="Times New Roman" w:cs="Times New Roman"/>
        </w:rPr>
        <w:t>个，第四类影响力起副作用的明星</w:t>
      </w:r>
      <w:r w:rsidR="008A7DCD" w:rsidRPr="005F24F9">
        <w:rPr>
          <w:rFonts w:ascii="Times New Roman" w:hAnsi="Times New Roman" w:cs="Times New Roman"/>
        </w:rPr>
        <w:t>22</w:t>
      </w:r>
      <w:r w:rsidR="008A7DCD" w:rsidRPr="005F24F9">
        <w:rPr>
          <w:rFonts w:ascii="Times New Roman" w:hAnsi="Times New Roman" w:cs="Times New Roman"/>
        </w:rPr>
        <w:t>个。</w:t>
      </w:r>
    </w:p>
    <w:p w:rsidR="00B47A2B" w:rsidRPr="005F24F9" w:rsidRDefault="00B47A2B" w:rsidP="00B47A2B">
      <w:pPr>
        <w:jc w:val="center"/>
        <w:rPr>
          <w:rFonts w:ascii="Times New Roman" w:hAnsi="Times New Roman" w:cs="Times New Roman"/>
        </w:rPr>
      </w:pPr>
      <w:r w:rsidRPr="005F24F9">
        <w:rPr>
          <w:rFonts w:ascii="Times New Roman" w:hAnsi="Times New Roman" w:cs="Times New Roman"/>
        </w:rPr>
        <w:t>表</w:t>
      </w:r>
      <w:r w:rsidRPr="005F24F9">
        <w:rPr>
          <w:rFonts w:ascii="Times New Roman" w:hAnsi="Times New Roman" w:cs="Times New Roman"/>
        </w:rPr>
        <w:t xml:space="preserve">5 </w:t>
      </w:r>
      <w:r w:rsidR="00BA59DC" w:rsidRPr="005F24F9">
        <w:rPr>
          <w:rFonts w:ascii="Times New Roman" w:hAnsi="Times New Roman" w:cs="Times New Roman"/>
        </w:rPr>
        <w:t>明星</w:t>
      </w:r>
      <w:r w:rsidRPr="005F24F9">
        <w:rPr>
          <w:rFonts w:ascii="Times New Roman" w:hAnsi="Times New Roman" w:cs="Times New Roman"/>
        </w:rPr>
        <w:t>隶属度</w:t>
      </w:r>
    </w:p>
    <w:tbl>
      <w:tblPr>
        <w:tblStyle w:val="a7"/>
        <w:tblW w:w="8543" w:type="dxa"/>
        <w:tblInd w:w="-34" w:type="dxa"/>
        <w:tblLook w:val="04A0" w:firstRow="1" w:lastRow="0" w:firstColumn="1" w:lastColumn="0" w:noHBand="0" w:noVBand="1"/>
      </w:tblPr>
      <w:tblGrid>
        <w:gridCol w:w="851"/>
        <w:gridCol w:w="851"/>
        <w:gridCol w:w="850"/>
        <w:gridCol w:w="851"/>
        <w:gridCol w:w="850"/>
        <w:gridCol w:w="953"/>
        <w:gridCol w:w="864"/>
        <w:gridCol w:w="864"/>
        <w:gridCol w:w="817"/>
        <w:gridCol w:w="792"/>
      </w:tblGrid>
      <w:tr w:rsidR="000E4FD4" w:rsidRPr="005F24F9" w:rsidTr="00AB3A54">
        <w:trPr>
          <w:trHeight w:val="270"/>
        </w:trPr>
        <w:tc>
          <w:tcPr>
            <w:tcW w:w="851" w:type="dxa"/>
            <w:noWrap/>
            <w:hideMark/>
          </w:tcPr>
          <w:p w:rsidR="00AE538D" w:rsidRPr="005F24F9" w:rsidRDefault="00AE538D" w:rsidP="000E4FD4">
            <w:pPr>
              <w:jc w:val="center"/>
              <w:rPr>
                <w:rFonts w:ascii="Times New Roman" w:hAnsi="Times New Roman" w:cs="Times New Roman"/>
                <w:sz w:val="16"/>
                <w:szCs w:val="16"/>
              </w:rPr>
            </w:pPr>
            <w:r w:rsidRPr="005F24F9">
              <w:rPr>
                <w:rFonts w:ascii="Times New Roman" w:hAnsi="Times New Roman" w:cs="Times New Roman"/>
                <w:sz w:val="16"/>
                <w:szCs w:val="16"/>
              </w:rPr>
              <w:t>鹿晗</w:t>
            </w:r>
            <w:r w:rsidR="006E7616" w:rsidRPr="005F24F9">
              <w:rPr>
                <w:rFonts w:ascii="Times New Roman" w:hAnsi="Times New Roman" w:cs="Times New Roman"/>
                <w:sz w:val="16"/>
                <w:szCs w:val="16"/>
              </w:rPr>
              <w:t>-</w:t>
            </w:r>
            <w:r w:rsidR="00D01FB4" w:rsidRPr="005F24F9">
              <w:rPr>
                <w:rFonts w:ascii="Times New Roman" w:hAnsi="Times New Roman" w:cs="Times New Roman"/>
                <w:sz w:val="16"/>
                <w:szCs w:val="16"/>
              </w:rPr>
              <w:t>3</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0.2272</w:t>
            </w:r>
            <w:r w:rsidR="003D506E"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3</w:t>
            </w:r>
            <w:r w:rsidR="00DC0F35" w:rsidRPr="005F24F9">
              <w:rPr>
                <w:rFonts w:ascii="Times New Roman" w:hAnsi="Times New Roman" w:cs="Times New Roman"/>
                <w:sz w:val="16"/>
                <w:szCs w:val="16"/>
              </w:rPr>
              <w:t>996-1</w:t>
            </w:r>
          </w:p>
        </w:tc>
        <w:tc>
          <w:tcPr>
            <w:tcW w:w="851"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2</w:t>
            </w:r>
            <w:r w:rsidR="00DC0F35" w:rsidRPr="005F24F9">
              <w:rPr>
                <w:rFonts w:ascii="Times New Roman" w:hAnsi="Times New Roman" w:cs="Times New Roman"/>
                <w:sz w:val="16"/>
                <w:szCs w:val="16"/>
              </w:rPr>
              <w:t>243-0</w:t>
            </w:r>
          </w:p>
        </w:tc>
        <w:tc>
          <w:tcPr>
            <w:tcW w:w="850" w:type="dxa"/>
            <w:noWrap/>
            <w:vAlign w:val="center"/>
            <w:hideMark/>
          </w:tcPr>
          <w:p w:rsidR="00AE538D" w:rsidRPr="005F24F9" w:rsidRDefault="00AE538D" w:rsidP="00E85D52">
            <w:pPr>
              <w:jc w:val="center"/>
              <w:rPr>
                <w:rFonts w:ascii="Times New Roman" w:hAnsi="Times New Roman" w:cs="Times New Roman"/>
                <w:sz w:val="16"/>
                <w:szCs w:val="16"/>
              </w:rPr>
            </w:pPr>
            <w:r w:rsidRPr="005F24F9">
              <w:rPr>
                <w:rFonts w:ascii="Times New Roman" w:hAnsi="Times New Roman" w:cs="Times New Roman"/>
                <w:sz w:val="16"/>
                <w:szCs w:val="16"/>
              </w:rPr>
              <w:t>0.</w:t>
            </w:r>
            <w:r w:rsidR="00E85D52" w:rsidRPr="005F24F9">
              <w:rPr>
                <w:rFonts w:ascii="Times New Roman" w:hAnsi="Times New Roman" w:cs="Times New Roman"/>
                <w:sz w:val="16"/>
                <w:szCs w:val="16"/>
              </w:rPr>
              <w:t>1</w:t>
            </w:r>
            <w:r w:rsidR="00DC0F35" w:rsidRPr="005F24F9">
              <w:rPr>
                <w:rFonts w:ascii="Times New Roman" w:hAnsi="Times New Roman" w:cs="Times New Roman"/>
                <w:sz w:val="16"/>
                <w:szCs w:val="16"/>
              </w:rPr>
              <w:t>489-0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陈坤</w:t>
            </w:r>
            <w:r w:rsidR="000E4FD4"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0.1798-0</w:t>
            </w:r>
          </w:p>
        </w:tc>
        <w:tc>
          <w:tcPr>
            <w:tcW w:w="864"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0.1946</w:t>
            </w:r>
            <w:r w:rsidR="00C44D7D" w:rsidRPr="005F24F9">
              <w:rPr>
                <w:rFonts w:ascii="Times New Roman" w:hAnsi="Times New Roman" w:cs="Times New Roman"/>
                <w:sz w:val="16"/>
                <w:szCs w:val="16"/>
              </w:rPr>
              <w:t>-0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8E6AE9" w:rsidRPr="005F24F9">
              <w:rPr>
                <w:rFonts w:ascii="Times New Roman" w:hAnsi="Times New Roman" w:cs="Times New Roman"/>
                <w:sz w:val="16"/>
                <w:szCs w:val="16"/>
              </w:rPr>
              <w:t>8</w:t>
            </w:r>
            <w:r w:rsidR="00596F8C" w:rsidRPr="005F24F9">
              <w:rPr>
                <w:rFonts w:ascii="Times New Roman" w:hAnsi="Times New Roman" w:cs="Times New Roman"/>
                <w:sz w:val="16"/>
                <w:szCs w:val="16"/>
              </w:rPr>
              <w:t>34</w:t>
            </w:r>
            <w:r w:rsidR="00965DF0" w:rsidRPr="005F24F9">
              <w:rPr>
                <w:rFonts w:ascii="Times New Roman" w:hAnsi="Times New Roman" w:cs="Times New Roman"/>
                <w:sz w:val="16"/>
                <w:szCs w:val="16"/>
              </w:rPr>
              <w:t>-0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E6AE9" w:rsidRPr="005F24F9">
              <w:rPr>
                <w:rFonts w:ascii="Times New Roman" w:hAnsi="Times New Roman" w:cs="Times New Roman"/>
                <w:sz w:val="16"/>
                <w:szCs w:val="16"/>
              </w:rPr>
              <w:t>40</w:t>
            </w:r>
            <w:r w:rsidRPr="005F24F9">
              <w:rPr>
                <w:rFonts w:ascii="Times New Roman" w:hAnsi="Times New Roman" w:cs="Times New Roman"/>
                <w:sz w:val="16"/>
                <w:szCs w:val="16"/>
              </w:rPr>
              <w:t>22</w:t>
            </w:r>
            <w:r w:rsidR="00965DF0" w:rsidRPr="005F24F9">
              <w:rPr>
                <w:rFonts w:ascii="Times New Roman" w:hAnsi="Times New Roman" w:cs="Times New Roman"/>
                <w:sz w:val="16"/>
                <w:szCs w:val="16"/>
              </w:rPr>
              <w:t>-1</w:t>
            </w:r>
            <w:r w:rsidRPr="005F24F9">
              <w:rPr>
                <w:rFonts w:ascii="Times New Roman" w:hAnsi="Times New Roman" w:cs="Times New Roman"/>
                <w:sz w:val="16"/>
                <w:szCs w:val="16"/>
              </w:rPr>
              <w:t xml:space="preserve"> </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杨</w:t>
            </w:r>
            <w:proofErr w:type="gramStart"/>
            <w:r w:rsidRPr="005F24F9">
              <w:rPr>
                <w:rFonts w:ascii="Times New Roman" w:hAnsi="Times New Roman" w:cs="Times New Roman"/>
                <w:sz w:val="16"/>
                <w:szCs w:val="16"/>
              </w:rPr>
              <w:t>幂</w:t>
            </w:r>
            <w:proofErr w:type="gramEnd"/>
            <w:r w:rsidR="006E7616" w:rsidRPr="005F24F9">
              <w:rPr>
                <w:rFonts w:ascii="Times New Roman" w:hAnsi="Times New Roman" w:cs="Times New Roman"/>
                <w:sz w:val="16"/>
                <w:szCs w:val="16"/>
              </w:rPr>
              <w:t>-</w:t>
            </w:r>
            <w:r w:rsidR="000E4FD4" w:rsidRPr="005F24F9">
              <w:rPr>
                <w:rFonts w:ascii="Times New Roman" w:hAnsi="Times New Roman" w:cs="Times New Roman"/>
                <w:sz w:val="16"/>
                <w:szCs w:val="16"/>
              </w:rPr>
              <w:t>4</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0.2480</w:t>
            </w:r>
            <w:r w:rsidR="000F26CC"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0.2151-0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0.2741-0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0.2628-0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邓超</w:t>
            </w:r>
            <w:r w:rsidR="000E4FD4"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0.1392-0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0.2062-0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3615B1" w:rsidRPr="005F24F9">
              <w:rPr>
                <w:rFonts w:ascii="Times New Roman" w:hAnsi="Times New Roman" w:cs="Times New Roman"/>
                <w:sz w:val="16"/>
                <w:szCs w:val="16"/>
              </w:rPr>
              <w:t>3</w:t>
            </w:r>
            <w:r w:rsidR="00965DF0" w:rsidRPr="005F24F9">
              <w:rPr>
                <w:rFonts w:ascii="Times New Roman" w:hAnsi="Times New Roman" w:cs="Times New Roman"/>
                <w:sz w:val="16"/>
                <w:szCs w:val="16"/>
              </w:rPr>
              <w:t>66-0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3615B1" w:rsidRPr="005F24F9">
              <w:rPr>
                <w:rFonts w:ascii="Times New Roman" w:hAnsi="Times New Roman" w:cs="Times New Roman"/>
                <w:sz w:val="16"/>
                <w:szCs w:val="16"/>
              </w:rPr>
              <w:t>41</w:t>
            </w:r>
            <w:r w:rsidR="00965DF0" w:rsidRPr="005F24F9">
              <w:rPr>
                <w:rFonts w:ascii="Times New Roman" w:hAnsi="Times New Roman" w:cs="Times New Roman"/>
                <w:sz w:val="16"/>
                <w:szCs w:val="16"/>
              </w:rPr>
              <w:t>80-1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姜文</w:t>
            </w:r>
            <w:r w:rsidR="000E4FD4" w:rsidRPr="005F24F9">
              <w:rPr>
                <w:rFonts w:ascii="Times New Roman" w:hAnsi="Times New Roman" w:cs="Times New Roman"/>
                <w:sz w:val="16"/>
                <w:szCs w:val="16"/>
              </w:rPr>
              <w:t>-1</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Pr="005F24F9">
              <w:rPr>
                <w:rFonts w:ascii="Times New Roman" w:hAnsi="Times New Roman" w:cs="Times New Roman"/>
                <w:sz w:val="16"/>
                <w:szCs w:val="16"/>
              </w:rPr>
              <w:t>571</w:t>
            </w:r>
            <w:r w:rsidR="000F26CC"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00DC0F35" w:rsidRPr="005F24F9">
              <w:rPr>
                <w:rFonts w:ascii="Times New Roman" w:hAnsi="Times New Roman" w:cs="Times New Roman"/>
                <w:sz w:val="16"/>
                <w:szCs w:val="16"/>
              </w:rPr>
              <w:t>012-0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1</w:t>
            </w:r>
            <w:r w:rsidR="00DC0F35" w:rsidRPr="005F24F9">
              <w:rPr>
                <w:rFonts w:ascii="Times New Roman" w:hAnsi="Times New Roman" w:cs="Times New Roman"/>
                <w:sz w:val="16"/>
                <w:szCs w:val="16"/>
              </w:rPr>
              <w:t>789-0</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FF070D" w:rsidRPr="005F24F9">
              <w:rPr>
                <w:rFonts w:ascii="Times New Roman" w:hAnsi="Times New Roman" w:cs="Times New Roman"/>
                <w:sz w:val="16"/>
                <w:szCs w:val="16"/>
              </w:rPr>
              <w:t>5</w:t>
            </w:r>
            <w:r w:rsidR="00DC0F35" w:rsidRPr="005F24F9">
              <w:rPr>
                <w:rFonts w:ascii="Times New Roman" w:hAnsi="Times New Roman" w:cs="Times New Roman"/>
                <w:sz w:val="16"/>
                <w:szCs w:val="16"/>
              </w:rPr>
              <w:t>629-1</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孙红雷</w:t>
            </w:r>
            <w:r w:rsidR="000E4FD4" w:rsidRPr="005F24F9">
              <w:rPr>
                <w:rFonts w:ascii="Times New Roman" w:hAnsi="Times New Roman" w:cs="Times New Roman"/>
                <w:sz w:val="16"/>
                <w:szCs w:val="16"/>
              </w:rPr>
              <w:t>-</w:t>
            </w:r>
            <w:r w:rsidR="00D23488"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0.0983-0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0.1056-0</w:t>
            </w:r>
          </w:p>
        </w:tc>
        <w:tc>
          <w:tcPr>
            <w:tcW w:w="817" w:type="dxa"/>
            <w:vAlign w:val="center"/>
          </w:tcPr>
          <w:p w:rsidR="00AE538D" w:rsidRPr="005F24F9" w:rsidRDefault="00965DF0" w:rsidP="00965DF0">
            <w:pPr>
              <w:jc w:val="center"/>
              <w:rPr>
                <w:rFonts w:ascii="Times New Roman" w:hAnsi="Times New Roman" w:cs="Times New Roman"/>
                <w:sz w:val="16"/>
                <w:szCs w:val="16"/>
              </w:rPr>
            </w:pPr>
            <w:r w:rsidRPr="005F24F9">
              <w:rPr>
                <w:rFonts w:ascii="Times New Roman" w:hAnsi="Times New Roman" w:cs="Times New Roman"/>
                <w:sz w:val="16"/>
                <w:szCs w:val="16"/>
              </w:rPr>
              <w:t>0.5564-1</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0.2396-0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汤唯</w:t>
            </w:r>
            <w:proofErr w:type="gramEnd"/>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0.1821</w:t>
            </w:r>
            <w:r w:rsidR="00DC0F35"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0.2296-0</w:t>
            </w:r>
          </w:p>
        </w:tc>
        <w:tc>
          <w:tcPr>
            <w:tcW w:w="851" w:type="dxa"/>
            <w:noWrap/>
            <w:vAlign w:val="center"/>
            <w:hideMark/>
          </w:tcPr>
          <w:p w:rsidR="00AE538D" w:rsidRPr="005F24F9" w:rsidRDefault="00AE538D" w:rsidP="000E4FD4">
            <w:pPr>
              <w:jc w:val="center"/>
              <w:rPr>
                <w:rFonts w:ascii="Times New Roman" w:hAnsi="Times New Roman" w:cs="Times New Roman"/>
                <w:sz w:val="16"/>
                <w:szCs w:val="16"/>
              </w:rPr>
            </w:pPr>
            <w:r w:rsidRPr="005F24F9">
              <w:rPr>
                <w:rFonts w:ascii="Times New Roman" w:hAnsi="Times New Roman" w:cs="Times New Roman"/>
                <w:sz w:val="16"/>
                <w:szCs w:val="16"/>
              </w:rPr>
              <w:t>0.3025</w:t>
            </w:r>
            <w:r w:rsidR="00DC0F35" w:rsidRPr="005F24F9">
              <w:rPr>
                <w:rFonts w:ascii="Times New Roman" w:hAnsi="Times New Roman" w:cs="Times New Roman"/>
                <w:sz w:val="16"/>
                <w:szCs w:val="16"/>
              </w:rPr>
              <w:t>-</w:t>
            </w:r>
            <w:r w:rsidR="000E4FD4" w:rsidRPr="005F24F9">
              <w:rPr>
                <w:rFonts w:ascii="Times New Roman" w:hAnsi="Times New Roman" w:cs="Times New Roman"/>
                <w:sz w:val="16"/>
                <w:szCs w:val="16"/>
              </w:rPr>
              <w:t>1</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0.2859-0</w:t>
            </w:r>
          </w:p>
        </w:tc>
        <w:tc>
          <w:tcPr>
            <w:tcW w:w="953" w:type="dxa"/>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白百何</w:t>
            </w:r>
            <w:proofErr w:type="gramEnd"/>
            <w:r w:rsidR="000E4FD4"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0.1256-0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0.3165-1</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0.1633</w:t>
            </w:r>
            <w:r w:rsidR="00965DF0"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0.3946-1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范冰冰</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0.1823</w:t>
            </w:r>
            <w:r w:rsidR="00DC0F35" w:rsidRPr="005F24F9">
              <w:rPr>
                <w:rFonts w:ascii="Times New Roman" w:hAnsi="Times New Roman" w:cs="Times New Roman"/>
                <w:sz w:val="16"/>
                <w:szCs w:val="16"/>
              </w:rPr>
              <w:t>-0</w:t>
            </w:r>
            <w:r w:rsidRPr="005F24F9">
              <w:rPr>
                <w:rFonts w:ascii="Times New Roman" w:hAnsi="Times New Roman" w:cs="Times New Roman"/>
                <w:sz w:val="16"/>
                <w:szCs w:val="16"/>
              </w:rPr>
              <w:t xml:space="preserve"> </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0.2189-0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0.3142-1</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0.2846-0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李冰</w:t>
            </w:r>
            <w:proofErr w:type="gramStart"/>
            <w:r w:rsidRPr="005F24F9">
              <w:rPr>
                <w:rFonts w:ascii="Times New Roman" w:hAnsi="Times New Roman" w:cs="Times New Roman"/>
                <w:sz w:val="16"/>
                <w:szCs w:val="16"/>
              </w:rPr>
              <w:t>冰</w:t>
            </w:r>
            <w:proofErr w:type="gramEnd"/>
            <w:r w:rsidR="000E4FD4" w:rsidRPr="005F24F9">
              <w:rPr>
                <w:rFonts w:ascii="Times New Roman" w:hAnsi="Times New Roman" w:cs="Times New Roman"/>
                <w:sz w:val="16"/>
                <w:szCs w:val="16"/>
              </w:rPr>
              <w:t>-2</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0.1299-0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0.1919-0</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0.2357-0</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0.4426-1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赵薇</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0.2246-0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0.2040-0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0.2904-0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0.2811-0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徐峥</w:t>
            </w:r>
            <w:r w:rsidR="00243C72" w:rsidRPr="005F24F9">
              <w:rPr>
                <w:rFonts w:ascii="Times New Roman" w:hAnsi="Times New Roman" w:cs="Times New Roman"/>
                <w:sz w:val="16"/>
                <w:szCs w:val="16"/>
              </w:rPr>
              <w:t>-1</w:t>
            </w:r>
          </w:p>
        </w:tc>
        <w:tc>
          <w:tcPr>
            <w:tcW w:w="864" w:type="dxa"/>
            <w:vAlign w:val="center"/>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0.1017-0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0.1482-0</w:t>
            </w:r>
          </w:p>
        </w:tc>
        <w:tc>
          <w:tcPr>
            <w:tcW w:w="817"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2</w:t>
            </w:r>
            <w:r w:rsidR="00965DF0" w:rsidRPr="005F24F9">
              <w:rPr>
                <w:rFonts w:ascii="Times New Roman" w:hAnsi="Times New Roman" w:cs="Times New Roman"/>
                <w:sz w:val="16"/>
                <w:szCs w:val="16"/>
              </w:rPr>
              <w:t>758-0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4</w:t>
            </w:r>
            <w:r w:rsidR="00965DF0" w:rsidRPr="005F24F9">
              <w:rPr>
                <w:rFonts w:ascii="Times New Roman" w:hAnsi="Times New Roman" w:cs="Times New Roman"/>
                <w:sz w:val="16"/>
                <w:szCs w:val="16"/>
              </w:rPr>
              <w:t>744-1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周迅</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0.1924-0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0.2048-0</w:t>
            </w:r>
          </w:p>
        </w:tc>
        <w:tc>
          <w:tcPr>
            <w:tcW w:w="851" w:type="dxa"/>
            <w:noWrap/>
            <w:vAlign w:val="center"/>
            <w:hideMark/>
          </w:tcPr>
          <w:p w:rsidR="00AE538D" w:rsidRPr="005F24F9" w:rsidRDefault="00DC0F35" w:rsidP="00F309EE">
            <w:pPr>
              <w:jc w:val="center"/>
              <w:rPr>
                <w:rFonts w:ascii="Times New Roman" w:hAnsi="Times New Roman" w:cs="Times New Roman"/>
                <w:sz w:val="16"/>
                <w:szCs w:val="16"/>
              </w:rPr>
            </w:pPr>
            <w:r w:rsidRPr="005F24F9">
              <w:rPr>
                <w:rFonts w:ascii="Times New Roman" w:hAnsi="Times New Roman" w:cs="Times New Roman"/>
                <w:sz w:val="16"/>
                <w:szCs w:val="16"/>
              </w:rPr>
              <w:t>0.3168-</w:t>
            </w:r>
            <w:r w:rsidR="00F309EE" w:rsidRPr="005F24F9">
              <w:rPr>
                <w:rFonts w:ascii="Times New Roman" w:hAnsi="Times New Roman" w:cs="Times New Roman"/>
                <w:sz w:val="16"/>
                <w:szCs w:val="16"/>
              </w:rPr>
              <w:t>1</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0.2</w:t>
            </w:r>
            <w:r w:rsidR="00556C29" w:rsidRPr="005F24F9">
              <w:rPr>
                <w:rFonts w:ascii="Times New Roman" w:hAnsi="Times New Roman" w:cs="Times New Roman"/>
                <w:sz w:val="16"/>
                <w:szCs w:val="16"/>
              </w:rPr>
              <w:t>9</w:t>
            </w:r>
            <w:r w:rsidR="00DC0F35" w:rsidRPr="005F24F9">
              <w:rPr>
                <w:rFonts w:ascii="Times New Roman" w:hAnsi="Times New Roman" w:cs="Times New Roman"/>
                <w:sz w:val="16"/>
                <w:szCs w:val="16"/>
              </w:rPr>
              <w:t>60-0</w:t>
            </w:r>
          </w:p>
        </w:tc>
        <w:tc>
          <w:tcPr>
            <w:tcW w:w="953" w:type="dxa"/>
          </w:tcPr>
          <w:p w:rsidR="00AE538D" w:rsidRPr="005F24F9" w:rsidRDefault="0072786A" w:rsidP="00574998">
            <w:pPr>
              <w:jc w:val="center"/>
              <w:rPr>
                <w:rFonts w:ascii="Times New Roman" w:hAnsi="Times New Roman" w:cs="Times New Roman"/>
                <w:sz w:val="16"/>
                <w:szCs w:val="16"/>
              </w:rPr>
            </w:pPr>
            <w:r w:rsidRPr="005F24F9">
              <w:rPr>
                <w:rFonts w:ascii="Times New Roman" w:hAnsi="Times New Roman" w:cs="Times New Roman"/>
                <w:sz w:val="16"/>
                <w:szCs w:val="16"/>
              </w:rPr>
              <w:t>包贝尔</w:t>
            </w:r>
            <w:r w:rsidR="00243C72" w:rsidRPr="005F24F9">
              <w:rPr>
                <w:rFonts w:ascii="Times New Roman" w:hAnsi="Times New Roman" w:cs="Times New Roman"/>
                <w:sz w:val="16"/>
                <w:szCs w:val="16"/>
              </w:rPr>
              <w:t>-4</w:t>
            </w:r>
          </w:p>
        </w:tc>
        <w:tc>
          <w:tcPr>
            <w:tcW w:w="864"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243C72" w:rsidRPr="005F24F9">
              <w:rPr>
                <w:rFonts w:ascii="Times New Roman" w:hAnsi="Times New Roman" w:cs="Times New Roman"/>
                <w:sz w:val="16"/>
                <w:szCs w:val="16"/>
              </w:rPr>
              <w:t>3</w:t>
            </w:r>
            <w:r w:rsidR="00DC0F35" w:rsidRPr="005F24F9">
              <w:rPr>
                <w:rFonts w:ascii="Times New Roman" w:hAnsi="Times New Roman" w:cs="Times New Roman"/>
                <w:sz w:val="16"/>
                <w:szCs w:val="16"/>
              </w:rPr>
              <w:t>812-</w:t>
            </w:r>
            <w:r w:rsidR="003F6A75"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0.3067-1</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0.1186-0</w:t>
            </w:r>
          </w:p>
        </w:tc>
        <w:tc>
          <w:tcPr>
            <w:tcW w:w="792" w:type="dxa"/>
            <w:vAlign w:val="center"/>
          </w:tcPr>
          <w:p w:rsidR="00AE538D" w:rsidRPr="005F24F9" w:rsidRDefault="00AE538D" w:rsidP="00243C72">
            <w:pPr>
              <w:jc w:val="center"/>
              <w:rPr>
                <w:rFonts w:ascii="Times New Roman" w:hAnsi="Times New Roman" w:cs="Times New Roman"/>
                <w:sz w:val="16"/>
                <w:szCs w:val="16"/>
              </w:rPr>
            </w:pPr>
            <w:r w:rsidRPr="005F24F9">
              <w:rPr>
                <w:rFonts w:ascii="Times New Roman" w:hAnsi="Times New Roman" w:cs="Times New Roman"/>
                <w:sz w:val="16"/>
                <w:szCs w:val="16"/>
              </w:rPr>
              <w:t>0.</w:t>
            </w:r>
            <w:r w:rsidR="00243C72" w:rsidRPr="005F24F9">
              <w:rPr>
                <w:rFonts w:ascii="Times New Roman" w:hAnsi="Times New Roman" w:cs="Times New Roman"/>
                <w:sz w:val="16"/>
                <w:szCs w:val="16"/>
              </w:rPr>
              <w:t>1</w:t>
            </w:r>
            <w:r w:rsidR="00965DF0" w:rsidRPr="005F24F9">
              <w:rPr>
                <w:rFonts w:ascii="Times New Roman" w:hAnsi="Times New Roman" w:cs="Times New Roman"/>
                <w:sz w:val="16"/>
                <w:szCs w:val="16"/>
              </w:rPr>
              <w:t>935-0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黄晓明</w:t>
            </w:r>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0.1568-0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0.2404-0</w:t>
            </w:r>
          </w:p>
        </w:tc>
        <w:tc>
          <w:tcPr>
            <w:tcW w:w="851" w:type="dxa"/>
            <w:noWrap/>
            <w:vAlign w:val="center"/>
            <w:hideMark/>
          </w:tcPr>
          <w:p w:rsidR="00AE538D" w:rsidRPr="005F24F9" w:rsidRDefault="00DC0F35" w:rsidP="00965503">
            <w:pPr>
              <w:jc w:val="center"/>
              <w:rPr>
                <w:rFonts w:ascii="Times New Roman" w:hAnsi="Times New Roman" w:cs="Times New Roman"/>
                <w:sz w:val="16"/>
                <w:szCs w:val="16"/>
              </w:rPr>
            </w:pPr>
            <w:r w:rsidRPr="005F24F9">
              <w:rPr>
                <w:rFonts w:ascii="Times New Roman" w:hAnsi="Times New Roman" w:cs="Times New Roman"/>
                <w:sz w:val="16"/>
                <w:szCs w:val="16"/>
              </w:rPr>
              <w:t>0.</w:t>
            </w:r>
            <w:r w:rsidR="00965503" w:rsidRPr="005F24F9">
              <w:rPr>
                <w:rFonts w:ascii="Times New Roman" w:hAnsi="Times New Roman" w:cs="Times New Roman"/>
                <w:sz w:val="16"/>
                <w:szCs w:val="16"/>
              </w:rPr>
              <w:t>3</w:t>
            </w:r>
            <w:r w:rsidRPr="005F24F9">
              <w:rPr>
                <w:rFonts w:ascii="Times New Roman" w:hAnsi="Times New Roman" w:cs="Times New Roman"/>
                <w:sz w:val="16"/>
                <w:szCs w:val="16"/>
              </w:rPr>
              <w:t>701</w:t>
            </w:r>
            <w:r w:rsidR="00965503" w:rsidRPr="005F24F9">
              <w:rPr>
                <w:rFonts w:ascii="Times New Roman" w:hAnsi="Times New Roman" w:cs="Times New Roman"/>
                <w:sz w:val="16"/>
                <w:szCs w:val="16"/>
              </w:rPr>
              <w:t>-1</w:t>
            </w:r>
          </w:p>
        </w:tc>
        <w:tc>
          <w:tcPr>
            <w:tcW w:w="850" w:type="dxa"/>
            <w:noWrap/>
            <w:vAlign w:val="center"/>
            <w:hideMark/>
          </w:tcPr>
          <w:p w:rsidR="00AE538D" w:rsidRPr="005F24F9" w:rsidRDefault="00DC0F35" w:rsidP="00965503">
            <w:pPr>
              <w:jc w:val="center"/>
              <w:rPr>
                <w:rFonts w:ascii="Times New Roman" w:hAnsi="Times New Roman" w:cs="Times New Roman"/>
                <w:sz w:val="16"/>
                <w:szCs w:val="16"/>
              </w:rPr>
            </w:pPr>
            <w:r w:rsidRPr="005F24F9">
              <w:rPr>
                <w:rFonts w:ascii="Times New Roman" w:hAnsi="Times New Roman" w:cs="Times New Roman"/>
                <w:sz w:val="16"/>
                <w:szCs w:val="16"/>
              </w:rPr>
              <w:t>0.</w:t>
            </w:r>
            <w:r w:rsidR="00965503" w:rsidRPr="005F24F9">
              <w:rPr>
                <w:rFonts w:ascii="Times New Roman" w:hAnsi="Times New Roman" w:cs="Times New Roman"/>
                <w:sz w:val="16"/>
                <w:szCs w:val="16"/>
              </w:rPr>
              <w:t>2328-0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葛优</w:t>
            </w:r>
            <w:r w:rsidR="00243C72" w:rsidRPr="005F24F9">
              <w:rPr>
                <w:rFonts w:ascii="Times New Roman" w:hAnsi="Times New Roman" w:cs="Times New Roman"/>
                <w:sz w:val="16"/>
                <w:szCs w:val="16"/>
              </w:rPr>
              <w:t>-2</w:t>
            </w:r>
          </w:p>
        </w:tc>
        <w:tc>
          <w:tcPr>
            <w:tcW w:w="864" w:type="dxa"/>
            <w:vAlign w:val="center"/>
          </w:tcPr>
          <w:p w:rsidR="00AE538D" w:rsidRPr="005F24F9" w:rsidRDefault="00DC0F35" w:rsidP="00DC0F35">
            <w:pPr>
              <w:jc w:val="center"/>
              <w:rPr>
                <w:rFonts w:ascii="Times New Roman" w:hAnsi="Times New Roman" w:cs="Times New Roman"/>
                <w:sz w:val="16"/>
                <w:szCs w:val="16"/>
              </w:rPr>
            </w:pPr>
            <w:r w:rsidRPr="005F24F9">
              <w:rPr>
                <w:rFonts w:ascii="Times New Roman" w:hAnsi="Times New Roman" w:cs="Times New Roman"/>
                <w:sz w:val="16"/>
                <w:szCs w:val="16"/>
              </w:rPr>
              <w:t>0.0098-0</w:t>
            </w:r>
          </w:p>
        </w:tc>
        <w:tc>
          <w:tcPr>
            <w:tcW w:w="864"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2</w:t>
            </w:r>
            <w:r w:rsidR="00C44D7D" w:rsidRPr="005F24F9">
              <w:rPr>
                <w:rFonts w:ascii="Times New Roman" w:hAnsi="Times New Roman" w:cs="Times New Roman"/>
                <w:sz w:val="16"/>
                <w:szCs w:val="16"/>
              </w:rPr>
              <w:t>615-0</w:t>
            </w:r>
          </w:p>
        </w:tc>
        <w:tc>
          <w:tcPr>
            <w:tcW w:w="817"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3</w:t>
            </w:r>
            <w:r w:rsidR="00965DF0" w:rsidRPr="005F24F9">
              <w:rPr>
                <w:rFonts w:ascii="Times New Roman" w:hAnsi="Times New Roman" w:cs="Times New Roman"/>
                <w:sz w:val="16"/>
                <w:szCs w:val="16"/>
              </w:rPr>
              <w:t>664-1</w:t>
            </w:r>
          </w:p>
        </w:tc>
        <w:tc>
          <w:tcPr>
            <w:tcW w:w="792" w:type="dxa"/>
            <w:vAlign w:val="center"/>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DC0F35" w:rsidRPr="005F24F9">
              <w:rPr>
                <w:rFonts w:ascii="Times New Roman" w:hAnsi="Times New Roman" w:cs="Times New Roman"/>
                <w:sz w:val="16"/>
                <w:szCs w:val="16"/>
              </w:rPr>
              <w:t>3</w:t>
            </w:r>
            <w:r w:rsidR="00965DF0" w:rsidRPr="005F24F9">
              <w:rPr>
                <w:rFonts w:ascii="Times New Roman" w:hAnsi="Times New Roman" w:cs="Times New Roman"/>
                <w:sz w:val="16"/>
                <w:szCs w:val="16"/>
              </w:rPr>
              <w:t>622-1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章子</w:t>
            </w:r>
            <w:proofErr w:type="gramStart"/>
            <w:r w:rsidRPr="005F24F9">
              <w:rPr>
                <w:rFonts w:ascii="Times New Roman" w:hAnsi="Times New Roman" w:cs="Times New Roman"/>
                <w:sz w:val="16"/>
                <w:szCs w:val="16"/>
              </w:rPr>
              <w:t>怡</w:t>
            </w:r>
            <w:proofErr w:type="gramEnd"/>
            <w:r w:rsidR="000E4FD4" w:rsidRPr="005F24F9">
              <w:rPr>
                <w:rFonts w:ascii="Times New Roman" w:hAnsi="Times New Roman" w:cs="Times New Roman"/>
                <w:sz w:val="16"/>
                <w:szCs w:val="16"/>
              </w:rPr>
              <w:t>-2</w:t>
            </w:r>
          </w:p>
        </w:tc>
        <w:tc>
          <w:tcPr>
            <w:tcW w:w="851" w:type="dxa"/>
            <w:noWrap/>
            <w:vAlign w:val="center"/>
            <w:hideMark/>
          </w:tcPr>
          <w:p w:rsidR="00AE538D" w:rsidRPr="005F24F9" w:rsidRDefault="00DC0F35" w:rsidP="00574998">
            <w:pPr>
              <w:jc w:val="center"/>
              <w:rPr>
                <w:rFonts w:ascii="Times New Roman" w:hAnsi="Times New Roman" w:cs="Times New Roman"/>
                <w:b/>
                <w:sz w:val="16"/>
                <w:szCs w:val="16"/>
              </w:rPr>
            </w:pPr>
            <w:r w:rsidRPr="005F24F9">
              <w:rPr>
                <w:rFonts w:ascii="Times New Roman" w:hAnsi="Times New Roman" w:cs="Times New Roman"/>
                <w:sz w:val="16"/>
                <w:szCs w:val="16"/>
              </w:rPr>
              <w:t>0.2997-0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0.1627-0</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0.2758-0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0.2619-0</w:t>
            </w:r>
          </w:p>
        </w:tc>
        <w:tc>
          <w:tcPr>
            <w:tcW w:w="953" w:type="dxa"/>
          </w:tcPr>
          <w:p w:rsidR="00AE538D" w:rsidRPr="005F24F9" w:rsidRDefault="0072786A"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景甜</w:t>
            </w:r>
            <w:proofErr w:type="gramEnd"/>
            <w:r w:rsidR="00243C72" w:rsidRPr="005F24F9">
              <w:rPr>
                <w:rFonts w:ascii="Times New Roman" w:hAnsi="Times New Roman" w:cs="Times New Roman"/>
                <w:sz w:val="16"/>
                <w:szCs w:val="16"/>
              </w:rPr>
              <w:t>-4</w:t>
            </w:r>
          </w:p>
        </w:tc>
        <w:tc>
          <w:tcPr>
            <w:tcW w:w="864"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1D3F7F" w:rsidRPr="005F24F9">
              <w:rPr>
                <w:rFonts w:ascii="Times New Roman" w:hAnsi="Times New Roman" w:cs="Times New Roman"/>
                <w:sz w:val="16"/>
                <w:szCs w:val="16"/>
              </w:rPr>
              <w:t>6</w:t>
            </w:r>
            <w:r w:rsidR="00DC0F35" w:rsidRPr="005F24F9">
              <w:rPr>
                <w:rFonts w:ascii="Times New Roman" w:hAnsi="Times New Roman" w:cs="Times New Roman"/>
                <w:sz w:val="16"/>
                <w:szCs w:val="16"/>
              </w:rPr>
              <w:t>025-</w:t>
            </w:r>
            <w:r w:rsidR="003F6A75" w:rsidRPr="005F24F9">
              <w:rPr>
                <w:rFonts w:ascii="Times New Roman" w:hAnsi="Times New Roman" w:cs="Times New Roman"/>
                <w:sz w:val="16"/>
                <w:szCs w:val="16"/>
              </w:rPr>
              <w:t>1</w:t>
            </w:r>
          </w:p>
        </w:tc>
        <w:tc>
          <w:tcPr>
            <w:tcW w:w="864"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2</w:t>
            </w:r>
            <w:r w:rsidR="00C44D7D" w:rsidRPr="005F24F9">
              <w:rPr>
                <w:rFonts w:ascii="Times New Roman" w:hAnsi="Times New Roman" w:cs="Times New Roman"/>
                <w:sz w:val="16"/>
                <w:szCs w:val="16"/>
              </w:rPr>
              <w:t>694-0</w:t>
            </w:r>
          </w:p>
        </w:tc>
        <w:tc>
          <w:tcPr>
            <w:tcW w:w="817" w:type="dxa"/>
            <w:vAlign w:val="center"/>
          </w:tcPr>
          <w:p w:rsidR="00AE538D" w:rsidRPr="005F24F9" w:rsidRDefault="00AE538D" w:rsidP="00965DF0">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10</w:t>
            </w:r>
            <w:r w:rsidRPr="005F24F9">
              <w:rPr>
                <w:rFonts w:ascii="Times New Roman" w:hAnsi="Times New Roman" w:cs="Times New Roman"/>
                <w:sz w:val="16"/>
                <w:szCs w:val="16"/>
              </w:rPr>
              <w:t>87</w:t>
            </w:r>
            <w:r w:rsidR="00965DF0" w:rsidRPr="005F24F9">
              <w:rPr>
                <w:rFonts w:ascii="Times New Roman" w:hAnsi="Times New Roman" w:cs="Times New Roman"/>
                <w:sz w:val="16"/>
                <w:szCs w:val="16"/>
              </w:rPr>
              <w:t>-0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8A4A3C" w:rsidRPr="005F24F9">
              <w:rPr>
                <w:rFonts w:ascii="Times New Roman" w:hAnsi="Times New Roman" w:cs="Times New Roman"/>
                <w:sz w:val="16"/>
                <w:szCs w:val="16"/>
              </w:rPr>
              <w:t>01</w:t>
            </w:r>
            <w:r w:rsidR="00965DF0" w:rsidRPr="005F24F9">
              <w:rPr>
                <w:rFonts w:ascii="Times New Roman" w:hAnsi="Times New Roman" w:cs="Times New Roman"/>
                <w:sz w:val="16"/>
                <w:szCs w:val="16"/>
              </w:rPr>
              <w:t>94-0</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黄渤</w:t>
            </w:r>
            <w:r w:rsidR="000E4FD4" w:rsidRPr="005F24F9">
              <w:rPr>
                <w:rFonts w:ascii="Times New Roman" w:hAnsi="Times New Roman" w:cs="Times New Roman"/>
                <w:sz w:val="16"/>
                <w:szCs w:val="16"/>
              </w:rPr>
              <w:t>-1</w:t>
            </w:r>
          </w:p>
        </w:tc>
        <w:tc>
          <w:tcPr>
            <w:tcW w:w="851"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0.1442-0</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0.1221-0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556C29" w:rsidRPr="005F24F9">
              <w:rPr>
                <w:rFonts w:ascii="Times New Roman" w:hAnsi="Times New Roman" w:cs="Times New Roman"/>
                <w:sz w:val="16"/>
                <w:szCs w:val="16"/>
              </w:rPr>
              <w:t>2</w:t>
            </w:r>
            <w:r w:rsidR="00DC0F35" w:rsidRPr="005F24F9">
              <w:rPr>
                <w:rFonts w:ascii="Times New Roman" w:hAnsi="Times New Roman" w:cs="Times New Roman"/>
                <w:sz w:val="16"/>
                <w:szCs w:val="16"/>
              </w:rPr>
              <w:t>181-0</w:t>
            </w:r>
          </w:p>
        </w:tc>
        <w:tc>
          <w:tcPr>
            <w:tcW w:w="850"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556C29" w:rsidRPr="005F24F9">
              <w:rPr>
                <w:rFonts w:ascii="Times New Roman" w:hAnsi="Times New Roman" w:cs="Times New Roman"/>
                <w:sz w:val="16"/>
                <w:szCs w:val="16"/>
              </w:rPr>
              <w:t>5</w:t>
            </w:r>
            <w:r w:rsidR="00DC0F35" w:rsidRPr="005F24F9">
              <w:rPr>
                <w:rFonts w:ascii="Times New Roman" w:hAnsi="Times New Roman" w:cs="Times New Roman"/>
                <w:sz w:val="16"/>
                <w:szCs w:val="16"/>
              </w:rPr>
              <w:t>157-1</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王宝强</w:t>
            </w:r>
            <w:r w:rsidR="00243C72"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0.0884-0</w:t>
            </w:r>
          </w:p>
        </w:tc>
        <w:tc>
          <w:tcPr>
            <w:tcW w:w="864" w:type="dxa"/>
            <w:vAlign w:val="center"/>
          </w:tcPr>
          <w:p w:rsidR="00AE538D" w:rsidRPr="005F24F9" w:rsidRDefault="00AE538D" w:rsidP="003F6A75">
            <w:pPr>
              <w:rPr>
                <w:rFonts w:ascii="Times New Roman" w:hAnsi="Times New Roman" w:cs="Times New Roman"/>
                <w:sz w:val="16"/>
                <w:szCs w:val="16"/>
              </w:rPr>
            </w:pPr>
            <w:r w:rsidRPr="005F24F9">
              <w:rPr>
                <w:rFonts w:ascii="Times New Roman" w:hAnsi="Times New Roman" w:cs="Times New Roman"/>
                <w:sz w:val="16"/>
                <w:szCs w:val="16"/>
              </w:rPr>
              <w:t>0.</w:t>
            </w:r>
            <w:r w:rsidR="003F6A75" w:rsidRPr="005F24F9">
              <w:rPr>
                <w:rFonts w:ascii="Times New Roman" w:hAnsi="Times New Roman" w:cs="Times New Roman"/>
                <w:sz w:val="16"/>
                <w:szCs w:val="16"/>
              </w:rPr>
              <w:t>2</w:t>
            </w:r>
            <w:r w:rsidR="00C44D7D" w:rsidRPr="005F24F9">
              <w:rPr>
                <w:rFonts w:ascii="Times New Roman" w:hAnsi="Times New Roman" w:cs="Times New Roman"/>
                <w:sz w:val="16"/>
                <w:szCs w:val="16"/>
              </w:rPr>
              <w:t>039-1</w:t>
            </w:r>
          </w:p>
        </w:tc>
        <w:tc>
          <w:tcPr>
            <w:tcW w:w="817" w:type="dxa"/>
            <w:vAlign w:val="center"/>
          </w:tcPr>
          <w:p w:rsidR="00AE538D" w:rsidRPr="005F24F9" w:rsidRDefault="00AE538D" w:rsidP="003F6A75">
            <w:pPr>
              <w:jc w:val="center"/>
              <w:rPr>
                <w:rFonts w:ascii="Times New Roman" w:hAnsi="Times New Roman" w:cs="Times New Roman"/>
                <w:sz w:val="16"/>
                <w:szCs w:val="16"/>
              </w:rPr>
            </w:pPr>
            <w:r w:rsidRPr="005F24F9">
              <w:rPr>
                <w:rFonts w:ascii="Times New Roman" w:hAnsi="Times New Roman" w:cs="Times New Roman"/>
                <w:sz w:val="16"/>
                <w:szCs w:val="16"/>
              </w:rPr>
              <w:t>0.</w:t>
            </w:r>
            <w:r w:rsidR="003F6A75" w:rsidRPr="005F24F9">
              <w:rPr>
                <w:rFonts w:ascii="Times New Roman" w:hAnsi="Times New Roman" w:cs="Times New Roman"/>
                <w:sz w:val="16"/>
                <w:szCs w:val="16"/>
              </w:rPr>
              <w:t>3</w:t>
            </w:r>
            <w:r w:rsidR="00965DF0" w:rsidRPr="005F24F9">
              <w:rPr>
                <w:rFonts w:ascii="Times New Roman" w:hAnsi="Times New Roman" w:cs="Times New Roman"/>
                <w:sz w:val="16"/>
                <w:szCs w:val="16"/>
              </w:rPr>
              <w:t>001-0</w:t>
            </w:r>
          </w:p>
        </w:tc>
        <w:tc>
          <w:tcPr>
            <w:tcW w:w="792" w:type="dxa"/>
            <w:vAlign w:val="center"/>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6</w:t>
            </w:r>
            <w:r w:rsidR="00965DF0" w:rsidRPr="005F24F9">
              <w:rPr>
                <w:rFonts w:ascii="Times New Roman" w:hAnsi="Times New Roman" w:cs="Times New Roman"/>
                <w:sz w:val="16"/>
                <w:szCs w:val="16"/>
              </w:rPr>
              <w:t>077-1</w:t>
            </w:r>
          </w:p>
        </w:tc>
      </w:tr>
      <w:tr w:rsidR="00AB3A54" w:rsidRPr="005F24F9" w:rsidTr="00AB3A54">
        <w:trPr>
          <w:trHeight w:val="270"/>
        </w:trPr>
        <w:tc>
          <w:tcPr>
            <w:tcW w:w="851" w:type="dxa"/>
            <w:noWrap/>
            <w:hideMark/>
          </w:tcPr>
          <w:p w:rsidR="00AE538D" w:rsidRPr="005F24F9" w:rsidRDefault="00AE538D" w:rsidP="00574998">
            <w:pPr>
              <w:jc w:val="center"/>
              <w:rPr>
                <w:rFonts w:ascii="Times New Roman" w:hAnsi="Times New Roman" w:cs="Times New Roman"/>
                <w:sz w:val="16"/>
                <w:szCs w:val="16"/>
              </w:rPr>
            </w:pPr>
            <w:proofErr w:type="gramStart"/>
            <w:r w:rsidRPr="005F24F9">
              <w:rPr>
                <w:rFonts w:ascii="Times New Roman" w:hAnsi="Times New Roman" w:cs="Times New Roman"/>
                <w:sz w:val="16"/>
                <w:szCs w:val="16"/>
              </w:rPr>
              <w:t>刘亦菲</w:t>
            </w:r>
            <w:proofErr w:type="gramEnd"/>
            <w:r w:rsidR="000E4FD4" w:rsidRPr="005F24F9">
              <w:rPr>
                <w:rFonts w:ascii="Times New Roman" w:hAnsi="Times New Roman" w:cs="Times New Roman"/>
                <w:sz w:val="16"/>
                <w:szCs w:val="16"/>
              </w:rPr>
              <w:t>-3</w:t>
            </w:r>
          </w:p>
        </w:tc>
        <w:tc>
          <w:tcPr>
            <w:tcW w:w="851" w:type="dxa"/>
            <w:noWrap/>
            <w:vAlign w:val="center"/>
            <w:hideMark/>
          </w:tcPr>
          <w:p w:rsidR="00AE538D" w:rsidRPr="005F24F9" w:rsidRDefault="00AE538D" w:rsidP="00DC0F35">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3</w:t>
            </w:r>
            <w:r w:rsidR="00DC0F35" w:rsidRPr="005F24F9">
              <w:rPr>
                <w:rFonts w:ascii="Times New Roman" w:hAnsi="Times New Roman" w:cs="Times New Roman"/>
                <w:sz w:val="16"/>
                <w:szCs w:val="16"/>
              </w:rPr>
              <w:t>244-1</w:t>
            </w:r>
          </w:p>
        </w:tc>
        <w:tc>
          <w:tcPr>
            <w:tcW w:w="850" w:type="dxa"/>
            <w:noWrap/>
            <w:vAlign w:val="center"/>
            <w:hideMark/>
          </w:tcPr>
          <w:p w:rsidR="00AE538D" w:rsidRPr="005F24F9" w:rsidRDefault="00DC0F35" w:rsidP="00574998">
            <w:pPr>
              <w:jc w:val="center"/>
              <w:rPr>
                <w:rFonts w:ascii="Times New Roman" w:hAnsi="Times New Roman" w:cs="Times New Roman"/>
                <w:sz w:val="16"/>
                <w:szCs w:val="16"/>
              </w:rPr>
            </w:pPr>
            <w:r w:rsidRPr="005F24F9">
              <w:rPr>
                <w:rFonts w:ascii="Times New Roman" w:hAnsi="Times New Roman" w:cs="Times New Roman"/>
                <w:sz w:val="16"/>
                <w:szCs w:val="16"/>
              </w:rPr>
              <w:t>0.1584-0</w:t>
            </w:r>
          </w:p>
        </w:tc>
        <w:tc>
          <w:tcPr>
            <w:tcW w:w="851" w:type="dxa"/>
            <w:noWrap/>
            <w:vAlign w:val="center"/>
            <w:hideMark/>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0.</w:t>
            </w:r>
            <w:r w:rsidR="00123C9A" w:rsidRPr="005F24F9">
              <w:rPr>
                <w:rFonts w:ascii="Times New Roman" w:hAnsi="Times New Roman" w:cs="Times New Roman"/>
                <w:sz w:val="16"/>
                <w:szCs w:val="16"/>
              </w:rPr>
              <w:t>1</w:t>
            </w:r>
            <w:r w:rsidR="00DC0F35" w:rsidRPr="005F24F9">
              <w:rPr>
                <w:rFonts w:ascii="Times New Roman" w:hAnsi="Times New Roman" w:cs="Times New Roman"/>
                <w:sz w:val="16"/>
                <w:szCs w:val="16"/>
              </w:rPr>
              <w:t>555-0</w:t>
            </w:r>
          </w:p>
        </w:tc>
        <w:tc>
          <w:tcPr>
            <w:tcW w:w="850" w:type="dxa"/>
            <w:noWrap/>
            <w:vAlign w:val="center"/>
            <w:hideMark/>
          </w:tcPr>
          <w:p w:rsidR="00AE538D" w:rsidRPr="005F24F9" w:rsidRDefault="00DC0F35" w:rsidP="00574998">
            <w:pPr>
              <w:jc w:val="center"/>
              <w:rPr>
                <w:rFonts w:ascii="Times New Roman" w:hAnsi="Times New Roman" w:cs="Times New Roman"/>
                <w:b/>
                <w:sz w:val="16"/>
                <w:szCs w:val="16"/>
              </w:rPr>
            </w:pPr>
            <w:r w:rsidRPr="005F24F9">
              <w:rPr>
                <w:rFonts w:ascii="Times New Roman" w:hAnsi="Times New Roman" w:cs="Times New Roman"/>
                <w:sz w:val="16"/>
                <w:szCs w:val="16"/>
              </w:rPr>
              <w:t>0.2618-0</w:t>
            </w:r>
          </w:p>
        </w:tc>
        <w:tc>
          <w:tcPr>
            <w:tcW w:w="953" w:type="dxa"/>
          </w:tcPr>
          <w:p w:rsidR="00AE538D" w:rsidRPr="005F24F9" w:rsidRDefault="00AE538D" w:rsidP="00574998">
            <w:pPr>
              <w:jc w:val="center"/>
              <w:rPr>
                <w:rFonts w:ascii="Times New Roman" w:hAnsi="Times New Roman" w:cs="Times New Roman"/>
                <w:sz w:val="16"/>
                <w:szCs w:val="16"/>
              </w:rPr>
            </w:pPr>
            <w:r w:rsidRPr="005F24F9">
              <w:rPr>
                <w:rFonts w:ascii="Times New Roman" w:hAnsi="Times New Roman" w:cs="Times New Roman"/>
                <w:sz w:val="16"/>
                <w:szCs w:val="16"/>
              </w:rPr>
              <w:t>张涵予</w:t>
            </w:r>
            <w:r w:rsidR="00243C72" w:rsidRPr="005F24F9">
              <w:rPr>
                <w:rFonts w:ascii="Times New Roman" w:hAnsi="Times New Roman" w:cs="Times New Roman"/>
                <w:sz w:val="16"/>
                <w:szCs w:val="16"/>
              </w:rPr>
              <w:t>-1</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0.1207-0</w:t>
            </w:r>
          </w:p>
        </w:tc>
        <w:tc>
          <w:tcPr>
            <w:tcW w:w="864" w:type="dxa"/>
            <w:vAlign w:val="center"/>
          </w:tcPr>
          <w:p w:rsidR="00AE538D" w:rsidRPr="005F24F9" w:rsidRDefault="00C44D7D" w:rsidP="00574998">
            <w:pPr>
              <w:jc w:val="center"/>
              <w:rPr>
                <w:rFonts w:ascii="Times New Roman" w:hAnsi="Times New Roman" w:cs="Times New Roman"/>
                <w:sz w:val="16"/>
                <w:szCs w:val="16"/>
              </w:rPr>
            </w:pPr>
            <w:r w:rsidRPr="005F24F9">
              <w:rPr>
                <w:rFonts w:ascii="Times New Roman" w:hAnsi="Times New Roman" w:cs="Times New Roman"/>
                <w:sz w:val="16"/>
                <w:szCs w:val="16"/>
              </w:rPr>
              <w:t>0.0976</w:t>
            </w:r>
            <w:r w:rsidR="00596F8C" w:rsidRPr="005F24F9">
              <w:rPr>
                <w:rFonts w:ascii="Times New Roman" w:hAnsi="Times New Roman" w:cs="Times New Roman"/>
                <w:sz w:val="16"/>
                <w:szCs w:val="16"/>
              </w:rPr>
              <w:t>-0</w:t>
            </w:r>
          </w:p>
        </w:tc>
        <w:tc>
          <w:tcPr>
            <w:tcW w:w="817"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0.3638-1</w:t>
            </w:r>
          </w:p>
        </w:tc>
        <w:tc>
          <w:tcPr>
            <w:tcW w:w="792" w:type="dxa"/>
            <w:vAlign w:val="center"/>
          </w:tcPr>
          <w:p w:rsidR="00AE538D" w:rsidRPr="005F24F9" w:rsidRDefault="00965DF0" w:rsidP="00574998">
            <w:pPr>
              <w:jc w:val="center"/>
              <w:rPr>
                <w:rFonts w:ascii="Times New Roman" w:hAnsi="Times New Roman" w:cs="Times New Roman"/>
                <w:sz w:val="16"/>
                <w:szCs w:val="16"/>
              </w:rPr>
            </w:pPr>
            <w:r w:rsidRPr="005F24F9">
              <w:rPr>
                <w:rFonts w:ascii="Times New Roman" w:hAnsi="Times New Roman" w:cs="Times New Roman"/>
                <w:sz w:val="16"/>
                <w:szCs w:val="16"/>
              </w:rPr>
              <w:t>0.4179-1</w:t>
            </w:r>
          </w:p>
        </w:tc>
      </w:tr>
    </w:tbl>
    <w:p w:rsidR="00916B32" w:rsidRDefault="002B49D2" w:rsidP="00D24830">
      <w:pPr>
        <w:rPr>
          <w:rFonts w:ascii="Times New Roman" w:hAnsi="Times New Roman" w:cs="Times New Roman"/>
        </w:rPr>
      </w:pPr>
      <w:r w:rsidRPr="005F24F9">
        <w:rPr>
          <w:rFonts w:ascii="Times New Roman" w:hAnsi="Times New Roman" w:cs="Times New Roman"/>
        </w:rPr>
        <w:t>根据实验结果</w:t>
      </w:r>
      <w:r w:rsidR="00F309EE" w:rsidRPr="005F24F9">
        <w:rPr>
          <w:rFonts w:ascii="Times New Roman" w:hAnsi="Times New Roman" w:cs="Times New Roman"/>
        </w:rPr>
        <w:t>可知，</w:t>
      </w:r>
      <w:r w:rsidR="003B4252" w:rsidRPr="005F24F9">
        <w:rPr>
          <w:rFonts w:ascii="Times New Roman" w:hAnsi="Times New Roman" w:cs="Times New Roman"/>
        </w:rPr>
        <w:t>大部分明星都是隶属于一类，有少部分的明星隶属于两类</w:t>
      </w:r>
      <w:r w:rsidR="00FD5BF6" w:rsidRPr="005F24F9">
        <w:rPr>
          <w:rFonts w:ascii="Times New Roman" w:hAnsi="Times New Roman" w:cs="Times New Roman"/>
        </w:rPr>
        <w:t>或者不属于任何一类</w:t>
      </w:r>
      <w:r w:rsidR="003B4252" w:rsidRPr="005F24F9">
        <w:rPr>
          <w:rFonts w:ascii="Times New Roman" w:hAnsi="Times New Roman" w:cs="Times New Roman"/>
        </w:rPr>
        <w:t>。</w:t>
      </w:r>
      <w:r w:rsidR="00301F91" w:rsidRPr="005F24F9">
        <w:rPr>
          <w:rFonts w:ascii="Times New Roman" w:hAnsi="Times New Roman" w:cs="Times New Roman"/>
        </w:rPr>
        <w:t>明星名字后面的数字表示标记分类，隶属度矩阵中</w:t>
      </w:r>
      <w:r w:rsidR="00301F91" w:rsidRPr="005F24F9">
        <w:rPr>
          <w:rFonts w:ascii="Times New Roman" w:hAnsi="Times New Roman" w:cs="Times New Roman"/>
        </w:rPr>
        <w:t>“-”</w:t>
      </w:r>
      <w:r w:rsidR="00594F40" w:rsidRPr="005F24F9">
        <w:rPr>
          <w:rFonts w:ascii="Times New Roman" w:hAnsi="Times New Roman" w:cs="Times New Roman"/>
        </w:rPr>
        <w:t>前面的数字表示隶属度，后面的</w:t>
      </w:r>
      <w:r w:rsidR="00EE5B5C" w:rsidRPr="005F24F9">
        <w:rPr>
          <w:rFonts w:ascii="Times New Roman" w:hAnsi="Times New Roman" w:cs="Times New Roman"/>
        </w:rPr>
        <w:t>“</w:t>
      </w:r>
      <w:r w:rsidR="00594F40" w:rsidRPr="005F24F9">
        <w:rPr>
          <w:rFonts w:ascii="Times New Roman" w:hAnsi="Times New Roman" w:cs="Times New Roman"/>
        </w:rPr>
        <w:t>1</w:t>
      </w:r>
      <w:r w:rsidR="00EE5B5C" w:rsidRPr="005F24F9">
        <w:rPr>
          <w:rFonts w:ascii="Times New Roman" w:hAnsi="Times New Roman" w:cs="Times New Roman"/>
        </w:rPr>
        <w:t>”</w:t>
      </w:r>
      <w:r w:rsidR="00594F40" w:rsidRPr="005F24F9">
        <w:rPr>
          <w:rFonts w:ascii="Times New Roman" w:hAnsi="Times New Roman" w:cs="Times New Roman"/>
        </w:rPr>
        <w:t>表示</w:t>
      </w:r>
      <w:r w:rsidR="00EE5B5C" w:rsidRPr="005F24F9">
        <w:rPr>
          <w:rFonts w:ascii="Times New Roman" w:hAnsi="Times New Roman" w:cs="Times New Roman"/>
        </w:rPr>
        <w:t>隶属于某个</w:t>
      </w:r>
      <w:r w:rsidR="00594F40" w:rsidRPr="005F24F9">
        <w:rPr>
          <w:rFonts w:ascii="Times New Roman" w:hAnsi="Times New Roman" w:cs="Times New Roman"/>
        </w:rPr>
        <w:t>类别，</w:t>
      </w:r>
      <w:r w:rsidR="00EE5B5C" w:rsidRPr="005F24F9">
        <w:rPr>
          <w:rFonts w:ascii="Times New Roman" w:hAnsi="Times New Roman" w:cs="Times New Roman"/>
        </w:rPr>
        <w:t>“0”</w:t>
      </w:r>
      <w:r w:rsidR="00D06C53" w:rsidRPr="005F24F9">
        <w:rPr>
          <w:rFonts w:ascii="Times New Roman" w:hAnsi="Times New Roman" w:cs="Times New Roman"/>
        </w:rPr>
        <w:t>表示</w:t>
      </w:r>
      <w:r w:rsidR="00EE5B5C" w:rsidRPr="005F24F9">
        <w:rPr>
          <w:rFonts w:ascii="Times New Roman" w:hAnsi="Times New Roman" w:cs="Times New Roman"/>
        </w:rPr>
        <w:t>不属于这个类别。</w:t>
      </w:r>
      <w:r w:rsidR="00EE5014" w:rsidRPr="005F24F9">
        <w:rPr>
          <w:rFonts w:ascii="Times New Roman" w:hAnsi="Times New Roman" w:cs="Times New Roman"/>
        </w:rPr>
        <w:t>正确率如表</w:t>
      </w:r>
      <w:r w:rsidR="00EE5014" w:rsidRPr="005F24F9">
        <w:rPr>
          <w:rFonts w:ascii="Times New Roman" w:hAnsi="Times New Roman" w:cs="Times New Roman"/>
        </w:rPr>
        <w:t>6</w:t>
      </w:r>
      <w:r w:rsidR="00EE5014" w:rsidRPr="005F24F9">
        <w:rPr>
          <w:rFonts w:ascii="Times New Roman" w:hAnsi="Times New Roman" w:cs="Times New Roman"/>
        </w:rPr>
        <w:t>所示。</w:t>
      </w:r>
    </w:p>
    <w:p w:rsidR="00CF67C4" w:rsidRPr="005F24F9" w:rsidRDefault="00CF67C4" w:rsidP="00CF67C4">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6 </w:t>
      </w:r>
      <w:r>
        <w:rPr>
          <w:rFonts w:ascii="Times New Roman" w:hAnsi="Times New Roman" w:cs="Times New Roman" w:hint="eastAsia"/>
        </w:rPr>
        <w:t>分类准确率</w:t>
      </w:r>
    </w:p>
    <w:tbl>
      <w:tblPr>
        <w:tblStyle w:val="a7"/>
        <w:tblW w:w="0" w:type="auto"/>
        <w:jc w:val="center"/>
        <w:tblInd w:w="-434" w:type="dxa"/>
        <w:tblLook w:val="04A0" w:firstRow="1" w:lastRow="0" w:firstColumn="1" w:lastColumn="0" w:noHBand="0" w:noVBand="1"/>
      </w:tblPr>
      <w:tblGrid>
        <w:gridCol w:w="861"/>
        <w:gridCol w:w="1265"/>
        <w:gridCol w:w="861"/>
        <w:gridCol w:w="1635"/>
        <w:gridCol w:w="1864"/>
        <w:gridCol w:w="1290"/>
      </w:tblGrid>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p>
        </w:tc>
        <w:tc>
          <w:tcPr>
            <w:tcW w:w="1265" w:type="dxa"/>
          </w:tcPr>
          <w:p w:rsidR="008636DA" w:rsidRPr="00AF0637" w:rsidRDefault="00720940" w:rsidP="005262C0">
            <w:pPr>
              <w:jc w:val="center"/>
              <w:rPr>
                <w:rFonts w:ascii="Times New Roman" w:hAnsi="Times New Roman" w:cs="Times New Roman"/>
                <w:sz w:val="18"/>
                <w:szCs w:val="18"/>
              </w:rPr>
            </w:pPr>
            <w:r w:rsidRPr="00AF0637">
              <w:rPr>
                <w:rFonts w:ascii="Times New Roman" w:hAnsi="Times New Roman" w:cs="Times New Roman"/>
                <w:sz w:val="18"/>
                <w:szCs w:val="18"/>
              </w:rPr>
              <w:t>每类总数</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错误数</w:t>
            </w:r>
          </w:p>
        </w:tc>
        <w:tc>
          <w:tcPr>
            <w:tcW w:w="1635" w:type="dxa"/>
          </w:tcPr>
          <w:p w:rsidR="008636DA" w:rsidRPr="00AF0637" w:rsidRDefault="00796B3A" w:rsidP="005262C0">
            <w:pPr>
              <w:jc w:val="center"/>
              <w:rPr>
                <w:rFonts w:ascii="Times New Roman" w:hAnsi="Times New Roman" w:cs="Times New Roman"/>
                <w:sz w:val="18"/>
                <w:szCs w:val="18"/>
              </w:rPr>
            </w:pPr>
            <w:r w:rsidRPr="00AF0637">
              <w:rPr>
                <w:rFonts w:ascii="Times New Roman" w:hAnsi="Times New Roman" w:cs="Times New Roman"/>
                <w:sz w:val="18"/>
                <w:szCs w:val="18"/>
              </w:rPr>
              <w:t>不属于任一类</w:t>
            </w:r>
          </w:p>
        </w:tc>
        <w:tc>
          <w:tcPr>
            <w:tcW w:w="1864" w:type="dxa"/>
          </w:tcPr>
          <w:p w:rsidR="008636DA" w:rsidRPr="00AF0637" w:rsidRDefault="008636DA" w:rsidP="00796B3A">
            <w:pPr>
              <w:jc w:val="center"/>
              <w:rPr>
                <w:rFonts w:ascii="Times New Roman" w:hAnsi="Times New Roman" w:cs="Times New Roman"/>
                <w:sz w:val="18"/>
                <w:szCs w:val="18"/>
              </w:rPr>
            </w:pPr>
            <w:r w:rsidRPr="00AF0637">
              <w:rPr>
                <w:rFonts w:ascii="Times New Roman" w:hAnsi="Times New Roman" w:cs="Times New Roman"/>
                <w:sz w:val="18"/>
                <w:szCs w:val="18"/>
              </w:rPr>
              <w:t>隶属</w:t>
            </w:r>
            <w:r w:rsidR="00796B3A" w:rsidRPr="00AF0637">
              <w:rPr>
                <w:rFonts w:ascii="Times New Roman" w:hAnsi="Times New Roman" w:cs="Times New Roman"/>
                <w:sz w:val="18"/>
                <w:szCs w:val="18"/>
              </w:rPr>
              <w:t>两个类</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正确率（</w:t>
            </w:r>
            <w:r w:rsidRPr="00AF0637">
              <w:rPr>
                <w:rFonts w:ascii="Times New Roman" w:hAnsi="Times New Roman" w:cs="Times New Roman"/>
                <w:sz w:val="18"/>
                <w:szCs w:val="18"/>
              </w:rPr>
              <w:t>%</w:t>
            </w:r>
            <w:r w:rsidRPr="00AF0637">
              <w:rPr>
                <w:rFonts w:ascii="Times New Roman" w:hAnsi="Times New Roman" w:cs="Times New Roman"/>
                <w:sz w:val="18"/>
                <w:szCs w:val="18"/>
              </w:rPr>
              <w:t>）</w:t>
            </w:r>
          </w:p>
        </w:tc>
      </w:tr>
      <w:tr w:rsidR="008636DA" w:rsidRPr="005F24F9" w:rsidTr="00AF0637">
        <w:trPr>
          <w:trHeight w:val="295"/>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第一类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32</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0</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92.625</w:t>
            </w:r>
          </w:p>
        </w:tc>
      </w:tr>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第二类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85</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17</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4</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6</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80.000</w:t>
            </w:r>
          </w:p>
        </w:tc>
      </w:tr>
      <w:tr w:rsidR="008636DA" w:rsidRPr="005F24F9" w:rsidTr="00AF0637">
        <w:trPr>
          <w:trHeight w:val="281"/>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第三类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61</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13</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5</w:t>
            </w:r>
          </w:p>
        </w:tc>
        <w:tc>
          <w:tcPr>
            <w:tcW w:w="1290"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79.689</w:t>
            </w:r>
          </w:p>
        </w:tc>
      </w:tr>
      <w:tr w:rsidR="008636DA" w:rsidRPr="005F24F9" w:rsidTr="00AF0637">
        <w:trPr>
          <w:trHeight w:val="295"/>
          <w:jc w:val="center"/>
        </w:trPr>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第四类</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22</w:t>
            </w:r>
          </w:p>
        </w:tc>
        <w:tc>
          <w:tcPr>
            <w:tcW w:w="861" w:type="dxa"/>
          </w:tcPr>
          <w:p w:rsidR="008636DA" w:rsidRPr="00AF0637" w:rsidRDefault="00674EE5" w:rsidP="005262C0">
            <w:pPr>
              <w:jc w:val="center"/>
              <w:rPr>
                <w:rFonts w:ascii="Times New Roman" w:hAnsi="Times New Roman" w:cs="Times New Roman"/>
                <w:sz w:val="18"/>
                <w:szCs w:val="18"/>
              </w:rPr>
            </w:pPr>
            <w:r w:rsidRPr="00AF0637">
              <w:rPr>
                <w:rFonts w:ascii="Times New Roman" w:hAnsi="Times New Roman" w:cs="Times New Roman"/>
                <w:sz w:val="18"/>
                <w:szCs w:val="18"/>
              </w:rPr>
              <w:t>4</w:t>
            </w:r>
          </w:p>
        </w:tc>
        <w:tc>
          <w:tcPr>
            <w:tcW w:w="1635" w:type="dxa"/>
          </w:tcPr>
          <w:p w:rsidR="008636DA" w:rsidRPr="00AF0637" w:rsidRDefault="008636DA"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864" w:type="dxa"/>
          </w:tcPr>
          <w:p w:rsidR="008636DA" w:rsidRPr="00AF0637" w:rsidRDefault="008636DA"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2</w:t>
            </w:r>
          </w:p>
        </w:tc>
        <w:tc>
          <w:tcPr>
            <w:tcW w:w="1290" w:type="dxa"/>
          </w:tcPr>
          <w:p w:rsidR="008636DA" w:rsidRPr="00AF0637" w:rsidRDefault="009160F3" w:rsidP="005262C0">
            <w:pPr>
              <w:tabs>
                <w:tab w:val="left" w:pos="525"/>
              </w:tabs>
              <w:jc w:val="center"/>
              <w:rPr>
                <w:rFonts w:ascii="Times New Roman" w:hAnsi="Times New Roman" w:cs="Times New Roman"/>
                <w:sz w:val="18"/>
                <w:szCs w:val="18"/>
              </w:rPr>
            </w:pPr>
            <w:r w:rsidRPr="00AF0637">
              <w:rPr>
                <w:rFonts w:ascii="Times New Roman" w:hAnsi="Times New Roman" w:cs="Times New Roman"/>
                <w:sz w:val="18"/>
                <w:szCs w:val="18"/>
              </w:rPr>
              <w:t>81.818</w:t>
            </w:r>
          </w:p>
        </w:tc>
      </w:tr>
      <w:tr w:rsidR="008636DA" w:rsidRPr="005F24F9" w:rsidTr="00AF0637">
        <w:trPr>
          <w:trHeight w:val="295"/>
          <w:jc w:val="center"/>
        </w:trPr>
        <w:tc>
          <w:tcPr>
            <w:tcW w:w="861" w:type="dxa"/>
          </w:tcPr>
          <w:p w:rsidR="008636DA" w:rsidRPr="00AF0637" w:rsidRDefault="003124E3" w:rsidP="005262C0">
            <w:pPr>
              <w:jc w:val="center"/>
              <w:rPr>
                <w:rFonts w:ascii="Times New Roman" w:hAnsi="Times New Roman" w:cs="Times New Roman"/>
                <w:sz w:val="18"/>
                <w:szCs w:val="18"/>
              </w:rPr>
            </w:pPr>
            <w:r w:rsidRPr="00AF0637">
              <w:rPr>
                <w:rFonts w:ascii="Times New Roman" w:hAnsi="Times New Roman" w:cs="Times New Roman"/>
                <w:sz w:val="18"/>
                <w:szCs w:val="18"/>
              </w:rPr>
              <w:t>总计</w:t>
            </w:r>
          </w:p>
        </w:tc>
        <w:tc>
          <w:tcPr>
            <w:tcW w:w="126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200</w:t>
            </w:r>
          </w:p>
        </w:tc>
        <w:tc>
          <w:tcPr>
            <w:tcW w:w="861"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3</w:t>
            </w:r>
            <w:r w:rsidR="009160F3" w:rsidRPr="00AF0637">
              <w:rPr>
                <w:rFonts w:ascii="Times New Roman" w:hAnsi="Times New Roman" w:cs="Times New Roman"/>
                <w:sz w:val="18"/>
                <w:szCs w:val="18"/>
              </w:rPr>
              <w:t>7</w:t>
            </w:r>
          </w:p>
        </w:tc>
        <w:tc>
          <w:tcPr>
            <w:tcW w:w="1635"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9</w:t>
            </w:r>
          </w:p>
        </w:tc>
        <w:tc>
          <w:tcPr>
            <w:tcW w:w="1864" w:type="dxa"/>
          </w:tcPr>
          <w:p w:rsidR="008636DA" w:rsidRPr="00AF0637" w:rsidRDefault="008636DA" w:rsidP="005262C0">
            <w:pPr>
              <w:jc w:val="center"/>
              <w:rPr>
                <w:rFonts w:ascii="Times New Roman" w:hAnsi="Times New Roman" w:cs="Times New Roman"/>
                <w:sz w:val="18"/>
                <w:szCs w:val="18"/>
              </w:rPr>
            </w:pPr>
            <w:r w:rsidRPr="00AF0637">
              <w:rPr>
                <w:rFonts w:ascii="Times New Roman" w:hAnsi="Times New Roman" w:cs="Times New Roman"/>
                <w:sz w:val="18"/>
                <w:szCs w:val="18"/>
              </w:rPr>
              <w:t>15</w:t>
            </w:r>
          </w:p>
        </w:tc>
        <w:tc>
          <w:tcPr>
            <w:tcW w:w="1290" w:type="dxa"/>
          </w:tcPr>
          <w:p w:rsidR="008636DA" w:rsidRPr="00AF0637" w:rsidRDefault="009160F3" w:rsidP="005262C0">
            <w:pPr>
              <w:jc w:val="center"/>
              <w:rPr>
                <w:rFonts w:ascii="Times New Roman" w:hAnsi="Times New Roman" w:cs="Times New Roman"/>
                <w:sz w:val="18"/>
                <w:szCs w:val="18"/>
              </w:rPr>
            </w:pPr>
            <w:r w:rsidRPr="00AF0637">
              <w:rPr>
                <w:rFonts w:ascii="Times New Roman" w:hAnsi="Times New Roman" w:cs="Times New Roman"/>
                <w:sz w:val="18"/>
                <w:szCs w:val="18"/>
              </w:rPr>
              <w:t>81.500</w:t>
            </w:r>
          </w:p>
        </w:tc>
      </w:tr>
    </w:tbl>
    <w:p w:rsidR="004708D1" w:rsidRPr="005F24F9" w:rsidRDefault="00CF67C4" w:rsidP="00BF4AE2">
      <w:pPr>
        <w:rPr>
          <w:rFonts w:ascii="Times New Roman" w:hAnsi="Times New Roman" w:cs="Times New Roman"/>
        </w:rPr>
      </w:pPr>
      <w:r>
        <w:rPr>
          <w:rFonts w:ascii="Times New Roman" w:hAnsi="Times New Roman" w:cs="Times New Roman"/>
        </w:rPr>
        <w:t>由</w:t>
      </w:r>
      <w:r w:rsidR="00674EE5" w:rsidRPr="005F24F9">
        <w:rPr>
          <w:rFonts w:ascii="Times New Roman" w:hAnsi="Times New Roman" w:cs="Times New Roman"/>
        </w:rPr>
        <w:t>表</w:t>
      </w:r>
      <w:r>
        <w:rPr>
          <w:rFonts w:ascii="Times New Roman" w:hAnsi="Times New Roman" w:cs="Times New Roman"/>
        </w:rPr>
        <w:t>6</w:t>
      </w:r>
      <w:r w:rsidR="00674EE5" w:rsidRPr="005F24F9">
        <w:rPr>
          <w:rFonts w:ascii="Times New Roman" w:hAnsi="Times New Roman" w:cs="Times New Roman"/>
        </w:rPr>
        <w:t>可知，</w:t>
      </w:r>
      <w:r w:rsidR="006E33E3" w:rsidRPr="005F24F9">
        <w:rPr>
          <w:rFonts w:ascii="Times New Roman" w:hAnsi="Times New Roman" w:cs="Times New Roman"/>
        </w:rPr>
        <w:t>有</w:t>
      </w:r>
      <w:r w:rsidR="006E33E3" w:rsidRPr="005F24F9">
        <w:rPr>
          <w:rFonts w:ascii="Times New Roman" w:hAnsi="Times New Roman" w:cs="Times New Roman"/>
        </w:rPr>
        <w:t>9</w:t>
      </w:r>
      <w:r w:rsidR="006E33E3" w:rsidRPr="005F24F9">
        <w:rPr>
          <w:rFonts w:ascii="Times New Roman" w:hAnsi="Times New Roman" w:cs="Times New Roman"/>
        </w:rPr>
        <w:t>个明星没有分类，</w:t>
      </w:r>
      <w:r w:rsidR="006E33E3" w:rsidRPr="005F24F9">
        <w:rPr>
          <w:rFonts w:ascii="Times New Roman" w:hAnsi="Times New Roman" w:cs="Times New Roman"/>
        </w:rPr>
        <w:t>15</w:t>
      </w:r>
      <w:r w:rsidR="006E33E3" w:rsidRPr="005F24F9">
        <w:rPr>
          <w:rFonts w:ascii="Times New Roman" w:hAnsi="Times New Roman" w:cs="Times New Roman"/>
        </w:rPr>
        <w:t>个明星隶属于两个或两个以上分类，</w:t>
      </w:r>
      <w:r w:rsidR="006E33E3" w:rsidRPr="005F24F9">
        <w:rPr>
          <w:rFonts w:ascii="Times New Roman" w:hAnsi="Times New Roman" w:cs="Times New Roman"/>
        </w:rPr>
        <w:t>13</w:t>
      </w:r>
      <w:r w:rsidR="006E33E3" w:rsidRPr="005F24F9">
        <w:rPr>
          <w:rFonts w:ascii="Times New Roman" w:hAnsi="Times New Roman" w:cs="Times New Roman"/>
        </w:rPr>
        <w:t>个明星分</w:t>
      </w:r>
      <w:r w:rsidR="004149AD" w:rsidRPr="005F24F9">
        <w:rPr>
          <w:rFonts w:ascii="Times New Roman" w:hAnsi="Times New Roman" w:cs="Times New Roman"/>
        </w:rPr>
        <w:t>到其他类</w:t>
      </w:r>
      <w:r w:rsidR="00D35AA5" w:rsidRPr="005F24F9">
        <w:rPr>
          <w:rFonts w:ascii="Times New Roman" w:hAnsi="Times New Roman" w:cs="Times New Roman"/>
        </w:rPr>
        <w:t>中</w:t>
      </w:r>
      <w:r w:rsidR="00BC21AC" w:rsidRPr="005F24F9">
        <w:rPr>
          <w:rFonts w:ascii="Times New Roman" w:hAnsi="Times New Roman" w:cs="Times New Roman"/>
        </w:rPr>
        <w:t>，其中第一类的分类正确率最高。</w:t>
      </w:r>
      <w:r w:rsidR="008E4B1E" w:rsidRPr="005F24F9">
        <w:rPr>
          <w:rFonts w:ascii="Times New Roman" w:hAnsi="Times New Roman" w:cs="Times New Roman"/>
        </w:rPr>
        <w:t>根据实验结果可知，</w:t>
      </w:r>
      <w:r w:rsidR="009B0AC3" w:rsidRPr="005F24F9">
        <w:rPr>
          <w:rFonts w:ascii="Times New Roman" w:hAnsi="Times New Roman" w:cs="Times New Roman"/>
        </w:rPr>
        <w:t>第一类明星的演技评分、电影评分、票房、粉丝</w:t>
      </w:r>
      <w:r w:rsidR="005A3792" w:rsidRPr="005F24F9">
        <w:rPr>
          <w:rFonts w:ascii="Times New Roman" w:hAnsi="Times New Roman" w:cs="Times New Roman"/>
        </w:rPr>
        <w:t>数都较</w:t>
      </w:r>
      <w:r w:rsidR="009B0AC3" w:rsidRPr="005F24F9">
        <w:rPr>
          <w:rFonts w:ascii="Times New Roman" w:hAnsi="Times New Roman" w:cs="Times New Roman"/>
        </w:rPr>
        <w:t>高</w:t>
      </w:r>
      <w:r w:rsidR="004F6C8D" w:rsidRPr="005F24F9">
        <w:rPr>
          <w:rFonts w:ascii="Times New Roman" w:hAnsi="Times New Roman" w:cs="Times New Roman"/>
        </w:rPr>
        <w:t>；</w:t>
      </w:r>
      <w:r w:rsidR="002268C4" w:rsidRPr="005F24F9">
        <w:rPr>
          <w:rFonts w:ascii="Times New Roman" w:hAnsi="Times New Roman" w:cs="Times New Roman"/>
        </w:rPr>
        <w:t>第二类</w:t>
      </w:r>
      <w:r w:rsidR="00EF35AC" w:rsidRPr="005F24F9">
        <w:rPr>
          <w:rFonts w:ascii="Times New Roman" w:hAnsi="Times New Roman" w:cs="Times New Roman"/>
        </w:rPr>
        <w:t>的</w:t>
      </w:r>
      <w:r w:rsidR="002268C4" w:rsidRPr="005F24F9">
        <w:rPr>
          <w:rFonts w:ascii="Times New Roman" w:hAnsi="Times New Roman" w:cs="Times New Roman"/>
        </w:rPr>
        <w:t>明星的票房、粉丝数</w:t>
      </w:r>
      <w:r w:rsidR="004F6C8D" w:rsidRPr="005F24F9">
        <w:rPr>
          <w:rFonts w:ascii="Times New Roman" w:hAnsi="Times New Roman" w:cs="Times New Roman"/>
        </w:rPr>
        <w:t>较高，但是</w:t>
      </w:r>
      <w:r w:rsidR="00BC7726" w:rsidRPr="005F24F9">
        <w:rPr>
          <w:rFonts w:ascii="Times New Roman" w:hAnsi="Times New Roman" w:cs="Times New Roman"/>
        </w:rPr>
        <w:t>演技</w:t>
      </w:r>
      <w:r w:rsidR="007A0827" w:rsidRPr="005F24F9">
        <w:rPr>
          <w:rFonts w:ascii="Times New Roman" w:hAnsi="Times New Roman" w:cs="Times New Roman"/>
        </w:rPr>
        <w:t>和电影评分</w:t>
      </w:r>
      <w:r w:rsidR="0013535B" w:rsidRPr="005F24F9">
        <w:rPr>
          <w:rFonts w:ascii="Times New Roman" w:hAnsi="Times New Roman" w:cs="Times New Roman"/>
        </w:rPr>
        <w:t>中等</w:t>
      </w:r>
      <w:r w:rsidR="005F4801" w:rsidRPr="005F24F9">
        <w:rPr>
          <w:rFonts w:ascii="Times New Roman" w:hAnsi="Times New Roman" w:cs="Times New Roman"/>
        </w:rPr>
        <w:t>；第三类明星</w:t>
      </w:r>
      <w:r w:rsidR="007A0827" w:rsidRPr="005F24F9">
        <w:rPr>
          <w:rFonts w:ascii="Times New Roman" w:hAnsi="Times New Roman" w:cs="Times New Roman"/>
        </w:rPr>
        <w:t>所有的特征属性都是</w:t>
      </w:r>
      <w:r w:rsidR="0013535B" w:rsidRPr="005F24F9">
        <w:rPr>
          <w:rFonts w:ascii="Times New Roman" w:hAnsi="Times New Roman" w:cs="Times New Roman"/>
        </w:rPr>
        <w:t>中等</w:t>
      </w:r>
      <w:r w:rsidR="007A0827" w:rsidRPr="005F24F9">
        <w:rPr>
          <w:rFonts w:ascii="Times New Roman" w:hAnsi="Times New Roman" w:cs="Times New Roman"/>
        </w:rPr>
        <w:t>；第四类明星的演技评分、电影评分和票房都较低，</w:t>
      </w:r>
      <w:r w:rsidR="007A0827" w:rsidRPr="005F24F9">
        <w:rPr>
          <w:rFonts w:ascii="Times New Roman" w:hAnsi="Times New Roman" w:cs="Times New Roman"/>
        </w:rPr>
        <w:lastRenderedPageBreak/>
        <w:t>但是粉丝数都较高</w:t>
      </w:r>
      <w:r w:rsidR="00AB37AB" w:rsidRPr="005F24F9">
        <w:rPr>
          <w:rFonts w:ascii="Times New Roman" w:hAnsi="Times New Roman" w:cs="Times New Roman"/>
        </w:rPr>
        <w:t>。</w:t>
      </w:r>
      <w:r w:rsidR="003F6A75" w:rsidRPr="005F24F9">
        <w:rPr>
          <w:rFonts w:ascii="Times New Roman" w:hAnsi="Times New Roman" w:cs="Times New Roman"/>
        </w:rPr>
        <w:t>没有分类</w:t>
      </w:r>
      <w:r w:rsidR="003663C1" w:rsidRPr="005F24F9">
        <w:rPr>
          <w:rFonts w:ascii="Times New Roman" w:hAnsi="Times New Roman" w:cs="Times New Roman"/>
        </w:rPr>
        <w:t>的明星例如杨</w:t>
      </w:r>
      <w:proofErr w:type="gramStart"/>
      <w:r w:rsidR="003663C1" w:rsidRPr="005F24F9">
        <w:rPr>
          <w:rFonts w:ascii="Times New Roman" w:hAnsi="Times New Roman" w:cs="Times New Roman"/>
        </w:rPr>
        <w:t>幂</w:t>
      </w:r>
      <w:proofErr w:type="gramEnd"/>
      <w:r w:rsidR="003663C1" w:rsidRPr="005F24F9">
        <w:rPr>
          <w:rFonts w:ascii="Times New Roman" w:hAnsi="Times New Roman" w:cs="Times New Roman"/>
        </w:rPr>
        <w:t>的特征属性演技和电影评分都较低，</w:t>
      </w:r>
      <w:r w:rsidR="00AC3BA9" w:rsidRPr="005F24F9">
        <w:rPr>
          <w:rFonts w:ascii="Times New Roman" w:hAnsi="Times New Roman" w:cs="Times New Roman"/>
        </w:rPr>
        <w:t>粉丝较多，票房中等。</w:t>
      </w:r>
      <w:r w:rsidR="0027668D" w:rsidRPr="005F24F9">
        <w:rPr>
          <w:rFonts w:ascii="Times New Roman" w:hAnsi="Times New Roman" w:cs="Times New Roman"/>
        </w:rPr>
        <w:t>隶属两个类的明星和第一类相比，要么是票房略低，或者电影评分略低。</w:t>
      </w:r>
    </w:p>
    <w:p w:rsidR="006E480A" w:rsidRPr="00775145" w:rsidRDefault="006E480A" w:rsidP="00775145">
      <w:pPr>
        <w:pStyle w:val="1"/>
        <w:spacing w:before="240" w:after="240" w:line="240" w:lineRule="auto"/>
        <w:rPr>
          <w:rFonts w:ascii="Times New Roman" w:hAnsi="Times New Roman" w:cs="Times New Roman"/>
          <w:sz w:val="32"/>
          <w:szCs w:val="32"/>
        </w:rPr>
      </w:pPr>
      <w:r w:rsidRPr="00775145">
        <w:rPr>
          <w:rFonts w:ascii="Times New Roman" w:hAnsi="Times New Roman" w:cs="Times New Roman"/>
          <w:sz w:val="32"/>
          <w:szCs w:val="32"/>
        </w:rPr>
        <w:t xml:space="preserve">5.  </w:t>
      </w:r>
      <w:r w:rsidRPr="00775145">
        <w:rPr>
          <w:rFonts w:ascii="Times New Roman" w:hAnsi="Times New Roman" w:cs="Times New Roman"/>
          <w:sz w:val="32"/>
          <w:szCs w:val="32"/>
        </w:rPr>
        <w:t>结论</w:t>
      </w:r>
      <w:r w:rsidR="00ED78E3" w:rsidRPr="00775145">
        <w:rPr>
          <w:rFonts w:ascii="Times New Roman" w:hAnsi="Times New Roman" w:cs="Times New Roman"/>
          <w:sz w:val="32"/>
          <w:szCs w:val="32"/>
        </w:rPr>
        <w:tab/>
      </w:r>
    </w:p>
    <w:p w:rsidR="00ED78E3" w:rsidRDefault="00554611" w:rsidP="00FD418A">
      <w:pPr>
        <w:ind w:firstLineChars="147" w:firstLine="309"/>
      </w:pPr>
      <w:r w:rsidRPr="005F24F9">
        <w:rPr>
          <w:rFonts w:ascii="Times New Roman" w:hAnsi="Times New Roman" w:cs="Times New Roman"/>
        </w:rPr>
        <w:t>本文解决了</w:t>
      </w:r>
      <w:r w:rsidR="009727BD" w:rsidRPr="005F24F9">
        <w:rPr>
          <w:rFonts w:ascii="Times New Roman" w:hAnsi="Times New Roman" w:cs="Times New Roman"/>
        </w:rPr>
        <w:t>随机选择</w:t>
      </w:r>
      <w:r w:rsidR="00ED78E3" w:rsidRPr="005F24F9">
        <w:rPr>
          <w:rFonts w:ascii="Times New Roman" w:hAnsi="Times New Roman" w:cs="Times New Roman"/>
        </w:rPr>
        <w:t>初始中心</w:t>
      </w:r>
      <w:r w:rsidR="009727BD" w:rsidRPr="005F24F9">
        <w:rPr>
          <w:rFonts w:ascii="Times New Roman" w:hAnsi="Times New Roman" w:cs="Times New Roman"/>
        </w:rPr>
        <w:t>的缺点，</w:t>
      </w:r>
      <w:r w:rsidR="00216493" w:rsidRPr="005F24F9">
        <w:rPr>
          <w:rFonts w:ascii="Times New Roman" w:hAnsi="Times New Roman" w:cs="Times New Roman"/>
        </w:rPr>
        <w:t>得到的初始聚类中心点</w:t>
      </w:r>
      <w:r w:rsidR="00EB6A05" w:rsidRPr="005F24F9">
        <w:rPr>
          <w:rFonts w:ascii="Times New Roman" w:hAnsi="Times New Roman" w:cs="Times New Roman"/>
        </w:rPr>
        <w:t>较为</w:t>
      </w:r>
      <w:r w:rsidR="00216493" w:rsidRPr="005F24F9">
        <w:rPr>
          <w:rFonts w:ascii="Times New Roman" w:hAnsi="Times New Roman" w:cs="Times New Roman"/>
        </w:rPr>
        <w:t>准确，</w:t>
      </w:r>
      <w:r w:rsidR="00EB6A05" w:rsidRPr="005F24F9">
        <w:rPr>
          <w:rFonts w:ascii="Times New Roman" w:hAnsi="Times New Roman" w:cs="Times New Roman"/>
        </w:rPr>
        <w:t>与真实的样本分布</w:t>
      </w:r>
      <w:r w:rsidR="002B2E79" w:rsidRPr="005F24F9">
        <w:rPr>
          <w:rFonts w:ascii="Times New Roman" w:hAnsi="Times New Roman" w:cs="Times New Roman"/>
        </w:rPr>
        <w:t>较为一致，这也使得</w:t>
      </w:r>
      <w:r w:rsidR="00EB6A05" w:rsidRPr="005F24F9">
        <w:rPr>
          <w:rFonts w:ascii="Times New Roman" w:hAnsi="Times New Roman" w:cs="Times New Roman"/>
        </w:rPr>
        <w:t>FCM</w:t>
      </w:r>
      <w:r w:rsidR="00EB6A05" w:rsidRPr="005F24F9">
        <w:rPr>
          <w:rFonts w:ascii="Times New Roman" w:hAnsi="Times New Roman" w:cs="Times New Roman"/>
        </w:rPr>
        <w:t>算法</w:t>
      </w:r>
      <w:r w:rsidR="002B2E79" w:rsidRPr="005F24F9">
        <w:rPr>
          <w:rFonts w:ascii="Times New Roman" w:hAnsi="Times New Roman" w:cs="Times New Roman"/>
        </w:rPr>
        <w:t>收敛速度很快</w:t>
      </w:r>
      <w:r w:rsidR="00EB6A05" w:rsidRPr="005F24F9">
        <w:rPr>
          <w:rFonts w:ascii="Times New Roman" w:hAnsi="Times New Roman" w:cs="Times New Roman"/>
        </w:rPr>
        <w:t>，</w:t>
      </w:r>
      <w:r w:rsidR="00ED78E3" w:rsidRPr="005F24F9">
        <w:rPr>
          <w:rFonts w:ascii="Times New Roman" w:hAnsi="Times New Roman" w:cs="Times New Roman"/>
        </w:rPr>
        <w:t>效果良好</w:t>
      </w:r>
      <w:r w:rsidR="00757DE1" w:rsidRPr="005F24F9">
        <w:rPr>
          <w:rFonts w:ascii="Times New Roman" w:hAnsi="Times New Roman" w:cs="Times New Roman"/>
        </w:rPr>
        <w:t>。改进后的</w:t>
      </w:r>
      <w:r w:rsidR="00757DE1" w:rsidRPr="005F24F9">
        <w:rPr>
          <w:rFonts w:ascii="Times New Roman" w:hAnsi="Times New Roman" w:cs="Times New Roman"/>
        </w:rPr>
        <w:t>FCM</w:t>
      </w:r>
      <w:r w:rsidR="00757DE1" w:rsidRPr="005F24F9">
        <w:rPr>
          <w:rFonts w:ascii="Times New Roman" w:hAnsi="Times New Roman" w:cs="Times New Roman"/>
        </w:rPr>
        <w:t>算法同时考虑了距离和密度两个因素，</w:t>
      </w:r>
      <w:r w:rsidR="00094621" w:rsidRPr="005F24F9">
        <w:rPr>
          <w:rFonts w:ascii="Times New Roman" w:hAnsi="Times New Roman" w:cs="Times New Roman"/>
        </w:rPr>
        <w:t>k-means</w:t>
      </w:r>
      <w:r w:rsidR="00094621" w:rsidRPr="005F24F9">
        <w:rPr>
          <w:rFonts w:ascii="Times New Roman" w:hAnsi="Times New Roman" w:cs="Times New Roman"/>
        </w:rPr>
        <w:t>聚类</w:t>
      </w:r>
      <w:r w:rsidR="004F46A3" w:rsidRPr="005F24F9">
        <w:rPr>
          <w:rFonts w:ascii="Times New Roman" w:hAnsi="Times New Roman" w:cs="Times New Roman"/>
        </w:rPr>
        <w:t>仅仅考虑距离，所有的簇</w:t>
      </w:r>
      <w:proofErr w:type="gramStart"/>
      <w:r w:rsidR="004F46A3" w:rsidRPr="005F24F9">
        <w:rPr>
          <w:rFonts w:ascii="Times New Roman" w:hAnsi="Times New Roman" w:cs="Times New Roman"/>
        </w:rPr>
        <w:t>集大小</w:t>
      </w:r>
      <w:proofErr w:type="gramEnd"/>
      <w:r w:rsidR="004F46A3" w:rsidRPr="005F24F9">
        <w:rPr>
          <w:rFonts w:ascii="Times New Roman" w:hAnsi="Times New Roman" w:cs="Times New Roman"/>
        </w:rPr>
        <w:t>一样，不符合我们</w:t>
      </w:r>
      <w:r w:rsidR="001C2B9E">
        <w:rPr>
          <w:rFonts w:ascii="Times New Roman" w:hAnsi="Times New Roman" w:cs="Times New Roman"/>
        </w:rPr>
        <w:t>明星数据集</w:t>
      </w:r>
      <w:r w:rsidR="004F46A3" w:rsidRPr="005F24F9">
        <w:rPr>
          <w:rFonts w:ascii="Times New Roman" w:hAnsi="Times New Roman" w:cs="Times New Roman"/>
        </w:rPr>
        <w:t>，</w:t>
      </w:r>
      <w:r w:rsidR="00094621" w:rsidRPr="005F24F9">
        <w:rPr>
          <w:rFonts w:ascii="Times New Roman" w:hAnsi="Times New Roman" w:cs="Times New Roman"/>
        </w:rPr>
        <w:t>使得样本不仅仅</w:t>
      </w:r>
      <w:r w:rsidR="00313DC0" w:rsidRPr="005F24F9">
        <w:rPr>
          <w:rFonts w:ascii="Times New Roman" w:hAnsi="Times New Roman" w:cs="Times New Roman"/>
        </w:rPr>
        <w:t>可能属于</w:t>
      </w:r>
      <w:r w:rsidR="00094621" w:rsidRPr="005F24F9">
        <w:rPr>
          <w:rFonts w:ascii="Times New Roman" w:hAnsi="Times New Roman" w:cs="Times New Roman"/>
        </w:rPr>
        <w:t>距离近的</w:t>
      </w:r>
      <w:r w:rsidR="00313DC0" w:rsidRPr="005F24F9">
        <w:rPr>
          <w:rFonts w:ascii="Times New Roman" w:hAnsi="Times New Roman" w:cs="Times New Roman"/>
        </w:rPr>
        <w:t>簇</w:t>
      </w:r>
      <w:r w:rsidR="00094621" w:rsidRPr="005F24F9">
        <w:rPr>
          <w:rFonts w:ascii="Times New Roman" w:hAnsi="Times New Roman" w:cs="Times New Roman"/>
        </w:rPr>
        <w:t>，同时也可能属于密度大的</w:t>
      </w:r>
      <w:r w:rsidR="00313DC0" w:rsidRPr="005F24F9">
        <w:rPr>
          <w:rFonts w:ascii="Times New Roman" w:hAnsi="Times New Roman" w:cs="Times New Roman"/>
        </w:rPr>
        <w:t>簇</w:t>
      </w:r>
      <w:r w:rsidR="007F5AE9" w:rsidRPr="005F24F9">
        <w:rPr>
          <w:rFonts w:ascii="Times New Roman" w:hAnsi="Times New Roman" w:cs="Times New Roman"/>
        </w:rPr>
        <w:t>，</w:t>
      </w:r>
      <w:r w:rsidR="00F611A8" w:rsidRPr="005F24F9">
        <w:rPr>
          <w:rFonts w:ascii="Times New Roman" w:hAnsi="Times New Roman" w:cs="Times New Roman"/>
        </w:rPr>
        <w:t>但也增加了算法的复杂度</w:t>
      </w:r>
      <w:r w:rsidR="007D4654" w:rsidRPr="005F24F9">
        <w:rPr>
          <w:rFonts w:ascii="Times New Roman" w:hAnsi="Times New Roman" w:cs="Times New Roman"/>
        </w:rPr>
        <w:t>。</w:t>
      </w:r>
      <w:r w:rsidR="007F5AE9" w:rsidRPr="005F24F9">
        <w:rPr>
          <w:rFonts w:ascii="Times New Roman" w:hAnsi="Times New Roman" w:cs="Times New Roman"/>
        </w:rPr>
        <w:t>对于明星票房影响力的分析，挖掘了有一定价值的信息，但根据专家经验验证实验结果，</w:t>
      </w:r>
      <w:r w:rsidR="001C2B9E">
        <w:rPr>
          <w:rFonts w:ascii="Times New Roman" w:hAnsi="Times New Roman" w:cs="Times New Roman"/>
        </w:rPr>
        <w:t>是</w:t>
      </w:r>
      <w:r w:rsidR="009E145C" w:rsidRPr="005F24F9">
        <w:rPr>
          <w:rFonts w:ascii="Times New Roman" w:hAnsi="Times New Roman" w:cs="Times New Roman"/>
        </w:rPr>
        <w:t>主观验证</w:t>
      </w:r>
      <w:r w:rsidR="006722AE" w:rsidRPr="005F24F9">
        <w:rPr>
          <w:rFonts w:ascii="Times New Roman" w:hAnsi="Times New Roman" w:cs="Times New Roman"/>
        </w:rPr>
        <w:t>客观</w:t>
      </w:r>
      <w:r w:rsidR="009E145C" w:rsidRPr="005F24F9">
        <w:rPr>
          <w:rFonts w:ascii="Times New Roman" w:hAnsi="Times New Roman" w:cs="Times New Roman"/>
        </w:rPr>
        <w:t>，</w:t>
      </w:r>
      <w:r w:rsidR="001C2B9E">
        <w:rPr>
          <w:rFonts w:ascii="Times New Roman" w:hAnsi="Times New Roman" w:cs="Times New Roman"/>
        </w:rPr>
        <w:t>缺乏客观性，</w:t>
      </w:r>
      <w:r w:rsidR="009E145C" w:rsidRPr="005F24F9">
        <w:rPr>
          <w:rFonts w:ascii="Times New Roman" w:hAnsi="Times New Roman" w:cs="Times New Roman"/>
        </w:rPr>
        <w:t>接下来需要寻找更好的验证方法</w:t>
      </w:r>
      <w:r w:rsidR="007F5AE9" w:rsidRPr="005F24F9">
        <w:rPr>
          <w:rFonts w:ascii="Times New Roman" w:hAnsi="Times New Roman" w:cs="Times New Roman"/>
        </w:rPr>
        <w:t>。</w:t>
      </w:r>
    </w:p>
    <w:p w:rsidR="00E93CC3" w:rsidRPr="00CD0AC1" w:rsidRDefault="00E93CC3" w:rsidP="00CD0AC1">
      <w:pPr>
        <w:pStyle w:val="1"/>
        <w:spacing w:before="240" w:after="240" w:line="360" w:lineRule="auto"/>
        <w:rPr>
          <w:sz w:val="36"/>
        </w:rPr>
      </w:pPr>
      <w:r w:rsidRPr="00CD0AC1">
        <w:rPr>
          <w:sz w:val="36"/>
        </w:rPr>
        <w:t>参考文献</w:t>
      </w:r>
    </w:p>
    <w:p w:rsidR="00F07F26" w:rsidRPr="0056384C" w:rsidRDefault="00F07F26" w:rsidP="00F07F26">
      <w:pPr>
        <w:pStyle w:val="a3"/>
        <w:numPr>
          <w:ilvl w:val="0"/>
          <w:numId w:val="13"/>
        </w:numPr>
        <w:ind w:firstLineChars="0"/>
        <w:rPr>
          <w:rFonts w:ascii="Times New Roman" w:eastAsia="黑体" w:hAnsi="Times New Roman" w:cs="Times New Roman"/>
          <w:color w:val="000000"/>
          <w:sz w:val="20"/>
          <w:szCs w:val="20"/>
          <w:shd w:val="clear" w:color="auto" w:fill="FFFFFF"/>
        </w:rPr>
      </w:pPr>
      <w:r w:rsidRPr="00143352">
        <w:rPr>
          <w:rFonts w:ascii="Times New Roman" w:eastAsia="黑体" w:hAnsi="Times New Roman" w:cs="Times New Roman"/>
          <w:color w:val="000000"/>
          <w:sz w:val="20"/>
          <w:szCs w:val="20"/>
          <w:shd w:val="clear" w:color="auto" w:fill="FFFFFF"/>
        </w:rPr>
        <w:t xml:space="preserve">Liu Y. Word of Mouth for Movies: Its Dynamics and Impact on Box Office </w:t>
      </w:r>
      <w:proofErr w:type="gramStart"/>
      <w:r w:rsidRPr="00143352">
        <w:rPr>
          <w:rFonts w:ascii="Times New Roman" w:eastAsia="黑体" w:hAnsi="Times New Roman" w:cs="Times New Roman"/>
          <w:color w:val="000000"/>
          <w:sz w:val="20"/>
          <w:szCs w:val="20"/>
          <w:shd w:val="clear" w:color="auto" w:fill="FFFFFF"/>
        </w:rPr>
        <w:t>Revenue[</w:t>
      </w:r>
      <w:proofErr w:type="gramEnd"/>
      <w:r w:rsidRPr="00143352">
        <w:rPr>
          <w:rFonts w:ascii="Times New Roman" w:eastAsia="黑体" w:hAnsi="Times New Roman" w:cs="Times New Roman"/>
          <w:color w:val="000000"/>
          <w:sz w:val="20"/>
          <w:szCs w:val="20"/>
          <w:shd w:val="clear" w:color="auto" w:fill="FFFFFF"/>
        </w:rPr>
        <w:t>J]. Journal of Marketing, 2006, 70(3):74-89.</w:t>
      </w:r>
    </w:p>
    <w:p w:rsidR="0056384C" w:rsidRDefault="0056384C" w:rsidP="00F07F26">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spellStart"/>
      <w:r w:rsidRPr="0056384C">
        <w:rPr>
          <w:rFonts w:ascii="Times New Roman" w:eastAsia="黑体" w:hAnsi="Times New Roman" w:cs="Times New Roman"/>
          <w:color w:val="000000"/>
          <w:sz w:val="20"/>
          <w:szCs w:val="20"/>
          <w:shd w:val="clear" w:color="auto" w:fill="FFFFFF"/>
        </w:rPr>
        <w:t>Dellarocas</w:t>
      </w:r>
      <w:proofErr w:type="spellEnd"/>
      <w:r w:rsidRPr="0056384C">
        <w:rPr>
          <w:rFonts w:ascii="Times New Roman" w:eastAsia="黑体" w:hAnsi="Times New Roman" w:cs="Times New Roman"/>
          <w:color w:val="000000"/>
          <w:sz w:val="20"/>
          <w:szCs w:val="20"/>
          <w:shd w:val="clear" w:color="auto" w:fill="FFFFFF"/>
        </w:rPr>
        <w:t xml:space="preserve"> C, Zhang X, </w:t>
      </w:r>
      <w:proofErr w:type="spellStart"/>
      <w:r w:rsidRPr="0056384C">
        <w:rPr>
          <w:rFonts w:ascii="Times New Roman" w:eastAsia="黑体" w:hAnsi="Times New Roman" w:cs="Times New Roman"/>
          <w:color w:val="000000"/>
          <w:sz w:val="20"/>
          <w:szCs w:val="20"/>
          <w:shd w:val="clear" w:color="auto" w:fill="FFFFFF"/>
        </w:rPr>
        <w:t>Awad</w:t>
      </w:r>
      <w:proofErr w:type="spellEnd"/>
      <w:r w:rsidRPr="0056384C">
        <w:rPr>
          <w:rFonts w:ascii="Times New Roman" w:eastAsia="黑体" w:hAnsi="Times New Roman" w:cs="Times New Roman"/>
          <w:color w:val="000000"/>
          <w:sz w:val="20"/>
          <w:szCs w:val="20"/>
          <w:shd w:val="clear" w:color="auto" w:fill="FFFFFF"/>
        </w:rPr>
        <w:t xml:space="preserve"> N F. Exploring the value of online product reviews in forecasting sales: The case of motion </w:t>
      </w:r>
      <w:proofErr w:type="gramStart"/>
      <w:r w:rsidRPr="0056384C">
        <w:rPr>
          <w:rFonts w:ascii="Times New Roman" w:eastAsia="黑体" w:hAnsi="Times New Roman" w:cs="Times New Roman"/>
          <w:color w:val="000000"/>
          <w:sz w:val="20"/>
          <w:szCs w:val="20"/>
          <w:shd w:val="clear" w:color="auto" w:fill="FFFFFF"/>
        </w:rPr>
        <w:t>pictures[</w:t>
      </w:r>
      <w:proofErr w:type="gramEnd"/>
      <w:r w:rsidRPr="0056384C">
        <w:rPr>
          <w:rFonts w:ascii="Times New Roman" w:eastAsia="黑体" w:hAnsi="Times New Roman" w:cs="Times New Roman"/>
          <w:color w:val="000000"/>
          <w:sz w:val="20"/>
          <w:szCs w:val="20"/>
          <w:shd w:val="clear" w:color="auto" w:fill="FFFFFF"/>
        </w:rPr>
        <w:t>J]. Journal of Interactive Marketing, 2007, 21(4):23-45.</w:t>
      </w:r>
    </w:p>
    <w:p w:rsidR="002A6312" w:rsidRPr="002A6312" w:rsidRDefault="002A6312" w:rsidP="002A6312">
      <w:pPr>
        <w:pStyle w:val="a3"/>
        <w:numPr>
          <w:ilvl w:val="0"/>
          <w:numId w:val="13"/>
        </w:numPr>
        <w:ind w:firstLineChars="0"/>
        <w:rPr>
          <w:rFonts w:ascii="Arial" w:hAnsi="Arial" w:cs="Arial"/>
          <w:color w:val="000000"/>
          <w:sz w:val="20"/>
          <w:szCs w:val="20"/>
          <w:shd w:val="clear" w:color="auto" w:fill="FFFFFF"/>
        </w:rPr>
      </w:pPr>
      <w:r w:rsidRPr="00E16D48">
        <w:rPr>
          <w:rFonts w:ascii="Arial" w:hAnsi="Arial" w:cs="Arial" w:hint="eastAsia"/>
          <w:color w:val="000000"/>
          <w:sz w:val="20"/>
          <w:szCs w:val="20"/>
          <w:shd w:val="clear" w:color="auto" w:fill="FFFFFF"/>
        </w:rPr>
        <w:t>孙吉贵，刘杰，赵连宇．聚类算法研究</w:t>
      </w:r>
      <w:r w:rsidRPr="00E16D48">
        <w:rPr>
          <w:rFonts w:ascii="Arial" w:hAnsi="Arial" w:cs="Arial"/>
          <w:color w:val="000000"/>
          <w:sz w:val="20"/>
          <w:szCs w:val="20"/>
          <w:shd w:val="clear" w:color="auto" w:fill="FFFFFF"/>
        </w:rPr>
        <w:t>[J]</w:t>
      </w:r>
      <w:r w:rsidRPr="00E16D48">
        <w:rPr>
          <w:rFonts w:ascii="Arial" w:hAnsi="Arial" w:cs="Arial" w:hint="eastAsia"/>
          <w:color w:val="000000"/>
          <w:sz w:val="20"/>
          <w:szCs w:val="20"/>
          <w:shd w:val="clear" w:color="auto" w:fill="FFFFFF"/>
        </w:rPr>
        <w:t>．软件学报，</w:t>
      </w:r>
      <w:r w:rsidRPr="00E16D48">
        <w:rPr>
          <w:rFonts w:ascii="Arial" w:hAnsi="Arial" w:cs="Arial"/>
          <w:color w:val="000000"/>
          <w:sz w:val="20"/>
          <w:szCs w:val="20"/>
          <w:shd w:val="clear" w:color="auto" w:fill="FFFFFF"/>
        </w:rPr>
        <w:t>2008</w:t>
      </w:r>
      <w:r w:rsidRPr="00E16D48">
        <w:rPr>
          <w:rFonts w:ascii="Arial" w:hAnsi="Arial" w:cs="Arial" w:hint="eastAsia"/>
          <w:color w:val="000000"/>
          <w:sz w:val="20"/>
          <w:szCs w:val="20"/>
          <w:shd w:val="clear" w:color="auto" w:fill="FFFFFF"/>
        </w:rPr>
        <w:t>，</w:t>
      </w:r>
      <w:r w:rsidRPr="00E16D48">
        <w:rPr>
          <w:rFonts w:ascii="Arial" w:hAnsi="Arial" w:cs="Arial"/>
          <w:color w:val="000000"/>
          <w:sz w:val="20"/>
          <w:szCs w:val="20"/>
          <w:shd w:val="clear" w:color="auto" w:fill="FFFFFF"/>
        </w:rPr>
        <w:t>19(1)</w:t>
      </w:r>
      <w:r w:rsidRPr="00E16D48">
        <w:rPr>
          <w:rFonts w:ascii="Arial" w:hAnsi="Arial" w:cs="Arial" w:hint="eastAsia"/>
          <w:color w:val="000000"/>
          <w:sz w:val="20"/>
          <w:szCs w:val="20"/>
          <w:shd w:val="clear" w:color="auto" w:fill="FFFFFF"/>
        </w:rPr>
        <w:t>：</w:t>
      </w:r>
      <w:r w:rsidRPr="00E16D48">
        <w:rPr>
          <w:rFonts w:ascii="Arial" w:hAnsi="Arial" w:cs="Arial"/>
          <w:color w:val="000000"/>
          <w:sz w:val="20"/>
          <w:szCs w:val="20"/>
          <w:shd w:val="clear" w:color="auto" w:fill="FFFFFF"/>
        </w:rPr>
        <w:t>48-61</w:t>
      </w:r>
      <w:r w:rsidRPr="00E16D48">
        <w:rPr>
          <w:rFonts w:ascii="Arial" w:hAnsi="Arial" w:cs="Arial" w:hint="eastAsia"/>
          <w:color w:val="000000"/>
          <w:sz w:val="20"/>
          <w:szCs w:val="20"/>
          <w:shd w:val="clear" w:color="auto" w:fill="FFFFFF"/>
        </w:rPr>
        <w:t>。</w:t>
      </w:r>
    </w:p>
    <w:p w:rsidR="006656FC" w:rsidRDefault="006656FC"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6656FC">
        <w:rPr>
          <w:rFonts w:ascii="Times New Roman" w:eastAsia="黑体" w:hAnsi="Times New Roman" w:cs="Times New Roman"/>
          <w:color w:val="000000"/>
          <w:sz w:val="20"/>
          <w:szCs w:val="20"/>
          <w:shd w:val="clear" w:color="auto" w:fill="FFFFFF"/>
        </w:rPr>
        <w:t xml:space="preserve">J. C. Dunn. A Fuzzy Relative of the ISODATA Process and Its Use in Detecting Compact Well-Separated </w:t>
      </w:r>
      <w:proofErr w:type="gramStart"/>
      <w:r w:rsidRPr="006656FC">
        <w:rPr>
          <w:rFonts w:ascii="Times New Roman" w:eastAsia="黑体" w:hAnsi="Times New Roman" w:cs="Times New Roman"/>
          <w:color w:val="000000"/>
          <w:sz w:val="20"/>
          <w:szCs w:val="20"/>
          <w:shd w:val="clear" w:color="auto" w:fill="FFFFFF"/>
        </w:rPr>
        <w:t>Clusters[</w:t>
      </w:r>
      <w:proofErr w:type="gramEnd"/>
      <w:r w:rsidRPr="006656FC">
        <w:rPr>
          <w:rFonts w:ascii="Times New Roman" w:eastAsia="黑体" w:hAnsi="Times New Roman" w:cs="Times New Roman"/>
          <w:color w:val="000000"/>
          <w:sz w:val="20"/>
          <w:szCs w:val="20"/>
          <w:shd w:val="clear" w:color="auto" w:fill="FFFFFF"/>
        </w:rPr>
        <w:t>J]. Journal of Cybernetics, 1973, 3(3):32-57.</w:t>
      </w:r>
    </w:p>
    <w:p w:rsidR="00F9535F"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F9535F">
        <w:rPr>
          <w:rFonts w:ascii="Times New Roman" w:eastAsia="黑体" w:hAnsi="Times New Roman" w:cs="Times New Roman"/>
          <w:color w:val="000000"/>
          <w:sz w:val="20"/>
          <w:szCs w:val="20"/>
          <w:shd w:val="clear" w:color="auto" w:fill="FFFFFF"/>
        </w:rPr>
        <w:t xml:space="preserve">James C. </w:t>
      </w:r>
      <w:proofErr w:type="spellStart"/>
      <w:r w:rsidRPr="00F9535F">
        <w:rPr>
          <w:rFonts w:ascii="Times New Roman" w:eastAsia="黑体" w:hAnsi="Times New Roman" w:cs="Times New Roman"/>
          <w:color w:val="000000"/>
          <w:sz w:val="20"/>
          <w:szCs w:val="20"/>
          <w:shd w:val="clear" w:color="auto" w:fill="FFFFFF"/>
        </w:rPr>
        <w:t>Bezdek</w:t>
      </w:r>
      <w:proofErr w:type="spellEnd"/>
      <w:r w:rsidRPr="00F9535F">
        <w:rPr>
          <w:rFonts w:ascii="Times New Roman" w:eastAsia="黑体" w:hAnsi="Times New Roman" w:cs="Times New Roman"/>
          <w:color w:val="000000"/>
          <w:sz w:val="20"/>
          <w:szCs w:val="20"/>
          <w:shd w:val="clear" w:color="auto" w:fill="FFFFFF"/>
        </w:rPr>
        <w:t xml:space="preserve">†. Cluster Validity with Fuzzy </w:t>
      </w:r>
      <w:proofErr w:type="gramStart"/>
      <w:r w:rsidRPr="00F9535F">
        <w:rPr>
          <w:rFonts w:ascii="Times New Roman" w:eastAsia="黑体" w:hAnsi="Times New Roman" w:cs="Times New Roman"/>
          <w:color w:val="000000"/>
          <w:sz w:val="20"/>
          <w:szCs w:val="20"/>
          <w:shd w:val="clear" w:color="auto" w:fill="FFFFFF"/>
        </w:rPr>
        <w:t>Sets[</w:t>
      </w:r>
      <w:proofErr w:type="gramEnd"/>
      <w:r w:rsidRPr="00F9535F">
        <w:rPr>
          <w:rFonts w:ascii="Times New Roman" w:eastAsia="黑体" w:hAnsi="Times New Roman" w:cs="Times New Roman"/>
          <w:color w:val="000000"/>
          <w:sz w:val="20"/>
          <w:szCs w:val="20"/>
          <w:shd w:val="clear" w:color="auto" w:fill="FFFFFF"/>
        </w:rPr>
        <w:t>J]. Journal of Cybernetics, 1973, 3(3):58-73.</w:t>
      </w:r>
    </w:p>
    <w:p w:rsidR="00F9535F" w:rsidRPr="006656FC"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spellStart"/>
      <w:r w:rsidRPr="00F9535F">
        <w:rPr>
          <w:rFonts w:ascii="Times New Roman" w:eastAsia="黑体" w:hAnsi="Times New Roman" w:cs="Times New Roman"/>
          <w:color w:val="000000"/>
          <w:sz w:val="20"/>
          <w:szCs w:val="20"/>
          <w:shd w:val="clear" w:color="auto" w:fill="FFFFFF"/>
        </w:rPr>
        <w:t>Bezdek</w:t>
      </w:r>
      <w:proofErr w:type="spellEnd"/>
      <w:r w:rsidRPr="00F9535F">
        <w:rPr>
          <w:rFonts w:ascii="Times New Roman" w:eastAsia="黑体" w:hAnsi="Times New Roman" w:cs="Times New Roman"/>
          <w:color w:val="000000"/>
          <w:sz w:val="20"/>
          <w:szCs w:val="20"/>
          <w:shd w:val="clear" w:color="auto" w:fill="FFFFFF"/>
        </w:rPr>
        <w:t xml:space="preserve"> J C. Pattern recognition with fuzzy objective function algorithms </w:t>
      </w:r>
      <w:proofErr w:type="gramStart"/>
      <w:r w:rsidRPr="00F9535F">
        <w:rPr>
          <w:rFonts w:ascii="Times New Roman" w:eastAsia="黑体" w:hAnsi="Times New Roman" w:cs="Times New Roman"/>
          <w:color w:val="000000"/>
          <w:sz w:val="20"/>
          <w:szCs w:val="20"/>
          <w:shd w:val="clear" w:color="auto" w:fill="FFFFFF"/>
        </w:rPr>
        <w:t>/[</w:t>
      </w:r>
      <w:proofErr w:type="gramEnd"/>
      <w:r w:rsidRPr="00F9535F">
        <w:rPr>
          <w:rFonts w:ascii="Times New Roman" w:eastAsia="黑体" w:hAnsi="Times New Roman" w:cs="Times New Roman"/>
          <w:color w:val="000000"/>
          <w:sz w:val="20"/>
          <w:szCs w:val="20"/>
          <w:shd w:val="clear" w:color="auto" w:fill="FFFFFF"/>
        </w:rPr>
        <w:t>M].</w:t>
      </w:r>
      <w:proofErr w:type="spellStart"/>
      <w:r w:rsidR="00FE48E2">
        <w:rPr>
          <w:rFonts w:ascii="Times New Roman" w:eastAsia="黑体" w:hAnsi="Times New Roman" w:cs="Times New Roman" w:hint="eastAsia"/>
          <w:color w:val="000000"/>
          <w:sz w:val="20"/>
          <w:szCs w:val="20"/>
          <w:shd w:val="clear" w:color="auto" w:fill="FFFFFF"/>
        </w:rPr>
        <w:t>NY</w:t>
      </w:r>
      <w:r w:rsidR="009F345E">
        <w:rPr>
          <w:rFonts w:ascii="Times New Roman" w:eastAsia="黑体" w:hAnsi="Times New Roman" w:cs="Times New Roman" w:hint="eastAsia"/>
          <w:color w:val="000000"/>
          <w:sz w:val="20"/>
          <w:szCs w:val="20"/>
          <w:shd w:val="clear" w:color="auto" w:fill="FFFFFF"/>
        </w:rPr>
        <w:t>:</w:t>
      </w:r>
      <w:r w:rsidR="00FE48E2">
        <w:rPr>
          <w:rFonts w:ascii="Times New Roman" w:eastAsia="黑体" w:hAnsi="Times New Roman" w:cs="Times New Roman" w:hint="eastAsia"/>
          <w:color w:val="000000"/>
          <w:sz w:val="20"/>
          <w:szCs w:val="20"/>
          <w:shd w:val="clear" w:color="auto" w:fill="FFFFFF"/>
        </w:rPr>
        <w:t>Plenum</w:t>
      </w:r>
      <w:proofErr w:type="spellEnd"/>
      <w:r w:rsidR="00FE48E2">
        <w:rPr>
          <w:rFonts w:ascii="Times New Roman" w:eastAsia="黑体" w:hAnsi="Times New Roman" w:cs="Times New Roman" w:hint="eastAsia"/>
          <w:color w:val="000000"/>
          <w:sz w:val="20"/>
          <w:szCs w:val="20"/>
          <w:shd w:val="clear" w:color="auto" w:fill="FFFFFF"/>
        </w:rPr>
        <w:t>, 1981.</w:t>
      </w:r>
    </w:p>
    <w:p w:rsidR="009716D9" w:rsidRPr="005156A9" w:rsidRDefault="00383CE0"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sidRPr="00E96C8B">
        <w:rPr>
          <w:rFonts w:ascii="Arial" w:hAnsi="Arial" w:cs="Arial"/>
          <w:color w:val="000000"/>
          <w:sz w:val="20"/>
          <w:szCs w:val="20"/>
          <w:shd w:val="clear" w:color="auto" w:fill="FFFFFF"/>
        </w:rPr>
        <w:t>Yu F, Xu H, Wang L, et al. An Improved Automatic FCM Clustering Algorithm[C]// International Workshop on Database Technology and Applications, Dbta 2010, Wuhan, Hubei, China, November 27-28, 2010, Proceedings. 2010:1-4.</w:t>
      </w:r>
    </w:p>
    <w:p w:rsidR="005156A9" w:rsidRPr="006F65F4" w:rsidRDefault="005156A9" w:rsidP="006F65F4">
      <w:pPr>
        <w:pStyle w:val="a3"/>
        <w:numPr>
          <w:ilvl w:val="0"/>
          <w:numId w:val="13"/>
        </w:numPr>
        <w:ind w:firstLineChars="0"/>
        <w:rPr>
          <w:rFonts w:ascii="Times New Roman" w:eastAsia="黑体" w:hAnsi="Times New Roman" w:cs="Times New Roman"/>
          <w:color w:val="000000"/>
          <w:sz w:val="20"/>
          <w:szCs w:val="20"/>
          <w:shd w:val="clear" w:color="auto" w:fill="FFFFFF"/>
        </w:rPr>
      </w:pPr>
      <w:r w:rsidRPr="00ED2E5C">
        <w:rPr>
          <w:rFonts w:ascii="Times New Roman" w:eastAsia="黑体" w:hAnsi="Times New Roman" w:cs="Times New Roman"/>
          <w:color w:val="000000"/>
          <w:sz w:val="20"/>
          <w:szCs w:val="20"/>
          <w:shd w:val="clear" w:color="auto" w:fill="FFFFFF"/>
        </w:rPr>
        <w:t>Qian Y T, Zhao R C. Robust clustering based on global data distribution and local connectivity matrix[C]// IEEE International Conference on Intelligent Processing Systems. IEEE, 1997:1629-1633 vol.2.</w:t>
      </w:r>
    </w:p>
    <w:p w:rsidR="00FD1186" w:rsidRPr="00373B2A" w:rsidRDefault="00383CE0" w:rsidP="00FD1186">
      <w:pPr>
        <w:pStyle w:val="a3"/>
        <w:numPr>
          <w:ilvl w:val="0"/>
          <w:numId w:val="13"/>
        </w:numPr>
        <w:ind w:firstLineChars="0"/>
        <w:rPr>
          <w:rFonts w:ascii="Arial" w:hAnsi="Arial" w:cs="Arial"/>
          <w:color w:val="000000"/>
          <w:sz w:val="20"/>
          <w:szCs w:val="20"/>
          <w:shd w:val="clear" w:color="auto" w:fill="FFFFFF"/>
        </w:rPr>
      </w:pPr>
      <w:r w:rsidRPr="00E96C8B">
        <w:rPr>
          <w:rFonts w:ascii="Arial" w:hAnsi="Arial" w:cs="Arial"/>
          <w:color w:val="000000"/>
          <w:sz w:val="20"/>
          <w:szCs w:val="20"/>
          <w:shd w:val="clear" w:color="auto" w:fill="FFFFFF"/>
        </w:rPr>
        <w:t xml:space="preserve">Wang X, Wang C, Shen J. Semi–supervised K-Means Clustering by Optimizing Initial Cluster </w:t>
      </w:r>
      <w:r w:rsidR="00FF75B8" w:rsidRPr="00E96C8B">
        <w:rPr>
          <w:rFonts w:ascii="Arial" w:hAnsi="Arial" w:cs="Arial"/>
          <w:color w:val="000000"/>
          <w:sz w:val="20"/>
          <w:szCs w:val="20"/>
          <w:shd w:val="clear" w:color="auto" w:fill="FFFFFF"/>
        </w:rPr>
        <w:t>Centers [</w:t>
      </w:r>
      <w:r w:rsidRPr="00E96C8B">
        <w:rPr>
          <w:rFonts w:ascii="Arial" w:hAnsi="Arial" w:cs="Arial"/>
          <w:color w:val="000000"/>
          <w:sz w:val="20"/>
          <w:szCs w:val="20"/>
          <w:shd w:val="clear" w:color="auto" w:fill="FFFFFF"/>
        </w:rPr>
        <w:t>J]. Lecture Notes in Computer Science, 2011, 6988:178-187.</w:t>
      </w:r>
    </w:p>
    <w:p w:rsidR="00E62541" w:rsidRPr="004A7B4B" w:rsidRDefault="006849BC" w:rsidP="004A7B4B">
      <w:pPr>
        <w:pStyle w:val="a3"/>
        <w:numPr>
          <w:ilvl w:val="0"/>
          <w:numId w:val="13"/>
        </w:numPr>
        <w:wordWrap w:val="0"/>
        <w:ind w:firstLineChars="0"/>
        <w:rPr>
          <w:rFonts w:ascii="Times New Roman" w:eastAsia="黑体" w:hAnsi="Times New Roman" w:cs="Times New Roman"/>
          <w:color w:val="000000"/>
          <w:sz w:val="20"/>
          <w:szCs w:val="20"/>
          <w:shd w:val="clear" w:color="auto" w:fill="FFFFFF"/>
        </w:rPr>
      </w:pPr>
      <w:r w:rsidRPr="004A7B4B">
        <w:rPr>
          <w:rFonts w:ascii="Times New Roman" w:eastAsia="黑体" w:hAnsi="Times New Roman" w:cs="Times New Roman"/>
          <w:color w:val="000000"/>
          <w:sz w:val="20"/>
          <w:szCs w:val="20"/>
          <w:shd w:val="clear" w:color="auto" w:fill="FFFFFF"/>
        </w:rPr>
        <w:t>FISHER R A</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 xml:space="preserve"> Iris Plants Database//http</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//www.ics.uci.edu/~mlearn /</w:t>
      </w:r>
      <w:proofErr w:type="spellStart"/>
      <w:r w:rsidRPr="004A7B4B">
        <w:rPr>
          <w:rFonts w:ascii="Times New Roman" w:eastAsia="黑体" w:hAnsi="Times New Roman" w:cs="Times New Roman"/>
          <w:color w:val="000000"/>
          <w:sz w:val="20"/>
          <w:szCs w:val="20"/>
          <w:shd w:val="clear" w:color="auto" w:fill="FFFFFF"/>
        </w:rPr>
        <w:t>MLRepository</w:t>
      </w:r>
      <w:proofErr w:type="spellEnd"/>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Html</w:t>
      </w:r>
      <w:r w:rsidRPr="004A7B4B">
        <w:rPr>
          <w:rFonts w:ascii="Times New Roman" w:eastAsia="黑体" w:hAnsi="Times New Roman" w:cs="Times New Roman" w:hint="eastAsia"/>
          <w:color w:val="000000"/>
          <w:sz w:val="20"/>
          <w:szCs w:val="20"/>
          <w:shd w:val="clear" w:color="auto" w:fill="FFFFFF"/>
        </w:rPr>
        <w:t>．</w:t>
      </w:r>
      <w:r w:rsidRPr="004A7B4B">
        <w:rPr>
          <w:rFonts w:ascii="Times New Roman" w:eastAsia="黑体" w:hAnsi="Times New Roman" w:cs="Times New Roman"/>
          <w:color w:val="000000"/>
          <w:sz w:val="20"/>
          <w:szCs w:val="20"/>
          <w:shd w:val="clear" w:color="auto" w:fill="FFFFFF"/>
        </w:rPr>
        <w:t>Authorized license</w:t>
      </w:r>
      <w:r w:rsidR="00E62541" w:rsidRPr="004A7B4B">
        <w:rPr>
          <w:rFonts w:ascii="Times New Roman" w:eastAsia="黑体" w:hAnsi="Times New Roman" w:cs="Times New Roman" w:hint="eastAsia"/>
          <w:color w:val="000000"/>
          <w:sz w:val="20"/>
          <w:szCs w:val="20"/>
          <w:shd w:val="clear" w:color="auto" w:fill="FFFFFF"/>
        </w:rPr>
        <w:t>。</w:t>
      </w:r>
    </w:p>
    <w:sectPr w:rsidR="00E62541" w:rsidRPr="004A7B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F40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5352C0"/>
    <w:multiLevelType w:val="hybridMultilevel"/>
    <w:tmpl w:val="A902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182900"/>
    <w:multiLevelType w:val="hybridMultilevel"/>
    <w:tmpl w:val="3488B2BE"/>
    <w:lvl w:ilvl="0" w:tplc="E0E665D0">
      <w:start w:val="8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47B3E46"/>
    <w:multiLevelType w:val="hybridMultilevel"/>
    <w:tmpl w:val="9BD0ED9E"/>
    <w:lvl w:ilvl="0" w:tplc="8BD4D41C">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3B0C0D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90B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8C58C8"/>
    <w:multiLevelType w:val="hybridMultilevel"/>
    <w:tmpl w:val="097E7EE8"/>
    <w:lvl w:ilvl="0" w:tplc="574420DC">
      <w:start w:val="1"/>
      <w:numFmt w:val="decimal"/>
      <w:lvlText w:val="【%1】"/>
      <w:lvlJc w:val="left"/>
      <w:pPr>
        <w:ind w:left="720" w:hanging="720"/>
      </w:pPr>
      <w:rPr>
        <w:rFonts w:ascii="Times New Roman" w:eastAsia="黑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9D3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A4B6036"/>
    <w:multiLevelType w:val="hybridMultilevel"/>
    <w:tmpl w:val="96ACD850"/>
    <w:lvl w:ilvl="0" w:tplc="8BD4D41C">
      <w:start w:val="1"/>
      <w:numFmt w:val="decimal"/>
      <w:lvlText w:val="%1）"/>
      <w:lvlJc w:val="left"/>
      <w:pPr>
        <w:ind w:left="720" w:hanging="72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8"/>
  </w:num>
  <w:num w:numId="4">
    <w:abstractNumId w:val="6"/>
  </w:num>
  <w:num w:numId="5">
    <w:abstractNumId w:val="0"/>
  </w:num>
  <w:num w:numId="6">
    <w:abstractNumId w:val="13"/>
  </w:num>
  <w:num w:numId="7">
    <w:abstractNumId w:val="5"/>
  </w:num>
  <w:num w:numId="8">
    <w:abstractNumId w:val="2"/>
  </w:num>
  <w:num w:numId="9">
    <w:abstractNumId w:val="12"/>
  </w:num>
  <w:num w:numId="10">
    <w:abstractNumId w:val="1"/>
  </w:num>
  <w:num w:numId="11">
    <w:abstractNumId w:val="7"/>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1483"/>
    <w:rsid w:val="00001A93"/>
    <w:rsid w:val="00002107"/>
    <w:rsid w:val="000034F9"/>
    <w:rsid w:val="0000451A"/>
    <w:rsid w:val="000068B7"/>
    <w:rsid w:val="00006CED"/>
    <w:rsid w:val="00006D51"/>
    <w:rsid w:val="00006F8F"/>
    <w:rsid w:val="0000750B"/>
    <w:rsid w:val="000105CA"/>
    <w:rsid w:val="000135D3"/>
    <w:rsid w:val="00014135"/>
    <w:rsid w:val="00015CCD"/>
    <w:rsid w:val="0001625D"/>
    <w:rsid w:val="0001632F"/>
    <w:rsid w:val="0001683E"/>
    <w:rsid w:val="00016CD2"/>
    <w:rsid w:val="0001795F"/>
    <w:rsid w:val="00017B23"/>
    <w:rsid w:val="000248AC"/>
    <w:rsid w:val="00025CB4"/>
    <w:rsid w:val="0003035E"/>
    <w:rsid w:val="00030FC4"/>
    <w:rsid w:val="00031571"/>
    <w:rsid w:val="00031950"/>
    <w:rsid w:val="00031AFE"/>
    <w:rsid w:val="00032031"/>
    <w:rsid w:val="000324DA"/>
    <w:rsid w:val="00032E20"/>
    <w:rsid w:val="000343B7"/>
    <w:rsid w:val="00034D48"/>
    <w:rsid w:val="0003593E"/>
    <w:rsid w:val="00036E91"/>
    <w:rsid w:val="0003760E"/>
    <w:rsid w:val="000409E5"/>
    <w:rsid w:val="000412A8"/>
    <w:rsid w:val="00042538"/>
    <w:rsid w:val="000427AC"/>
    <w:rsid w:val="00043E92"/>
    <w:rsid w:val="00044CEF"/>
    <w:rsid w:val="0004575A"/>
    <w:rsid w:val="0004591D"/>
    <w:rsid w:val="00045FC9"/>
    <w:rsid w:val="0004600E"/>
    <w:rsid w:val="0004685E"/>
    <w:rsid w:val="000473B1"/>
    <w:rsid w:val="00050D53"/>
    <w:rsid w:val="00051276"/>
    <w:rsid w:val="0005270A"/>
    <w:rsid w:val="000527B6"/>
    <w:rsid w:val="000529CF"/>
    <w:rsid w:val="0005303E"/>
    <w:rsid w:val="000533D5"/>
    <w:rsid w:val="00053B9E"/>
    <w:rsid w:val="00054F46"/>
    <w:rsid w:val="00055EB4"/>
    <w:rsid w:val="000568C2"/>
    <w:rsid w:val="00056DFD"/>
    <w:rsid w:val="00056F7C"/>
    <w:rsid w:val="00060229"/>
    <w:rsid w:val="000610EF"/>
    <w:rsid w:val="0006175D"/>
    <w:rsid w:val="000617D5"/>
    <w:rsid w:val="00061CB3"/>
    <w:rsid w:val="00062D02"/>
    <w:rsid w:val="00063BE3"/>
    <w:rsid w:val="00064149"/>
    <w:rsid w:val="000658B4"/>
    <w:rsid w:val="00065DEF"/>
    <w:rsid w:val="0006744A"/>
    <w:rsid w:val="0006783C"/>
    <w:rsid w:val="0007278D"/>
    <w:rsid w:val="00073CDF"/>
    <w:rsid w:val="00073D57"/>
    <w:rsid w:val="00074746"/>
    <w:rsid w:val="00075AF8"/>
    <w:rsid w:val="00076847"/>
    <w:rsid w:val="00077157"/>
    <w:rsid w:val="00077F18"/>
    <w:rsid w:val="0008189B"/>
    <w:rsid w:val="0008261B"/>
    <w:rsid w:val="00082645"/>
    <w:rsid w:val="00082D07"/>
    <w:rsid w:val="00083D5B"/>
    <w:rsid w:val="00084A8D"/>
    <w:rsid w:val="00085027"/>
    <w:rsid w:val="00086BA7"/>
    <w:rsid w:val="00086C5C"/>
    <w:rsid w:val="00087D49"/>
    <w:rsid w:val="00090A40"/>
    <w:rsid w:val="000916C4"/>
    <w:rsid w:val="00091CFB"/>
    <w:rsid w:val="000926E3"/>
    <w:rsid w:val="00093688"/>
    <w:rsid w:val="00094621"/>
    <w:rsid w:val="00094D2C"/>
    <w:rsid w:val="0009573D"/>
    <w:rsid w:val="00095EC3"/>
    <w:rsid w:val="00096C0C"/>
    <w:rsid w:val="00097CDF"/>
    <w:rsid w:val="000A0278"/>
    <w:rsid w:val="000A0549"/>
    <w:rsid w:val="000A199E"/>
    <w:rsid w:val="000A1F3F"/>
    <w:rsid w:val="000A30A7"/>
    <w:rsid w:val="000A402A"/>
    <w:rsid w:val="000A688F"/>
    <w:rsid w:val="000A7121"/>
    <w:rsid w:val="000B1029"/>
    <w:rsid w:val="000B1031"/>
    <w:rsid w:val="000B187C"/>
    <w:rsid w:val="000B2444"/>
    <w:rsid w:val="000B524C"/>
    <w:rsid w:val="000B5B4A"/>
    <w:rsid w:val="000B620E"/>
    <w:rsid w:val="000B6F9A"/>
    <w:rsid w:val="000C01D7"/>
    <w:rsid w:val="000C080A"/>
    <w:rsid w:val="000C1959"/>
    <w:rsid w:val="000C1B29"/>
    <w:rsid w:val="000C1DA0"/>
    <w:rsid w:val="000C1DED"/>
    <w:rsid w:val="000C3591"/>
    <w:rsid w:val="000C3A98"/>
    <w:rsid w:val="000C3EC6"/>
    <w:rsid w:val="000C429F"/>
    <w:rsid w:val="000C72D6"/>
    <w:rsid w:val="000D1BFE"/>
    <w:rsid w:val="000D22C6"/>
    <w:rsid w:val="000D35F0"/>
    <w:rsid w:val="000D3CCA"/>
    <w:rsid w:val="000D3F82"/>
    <w:rsid w:val="000D463E"/>
    <w:rsid w:val="000D46AD"/>
    <w:rsid w:val="000D5067"/>
    <w:rsid w:val="000D5F59"/>
    <w:rsid w:val="000D65B8"/>
    <w:rsid w:val="000D67A0"/>
    <w:rsid w:val="000D6823"/>
    <w:rsid w:val="000E118D"/>
    <w:rsid w:val="000E15C8"/>
    <w:rsid w:val="000E1A35"/>
    <w:rsid w:val="000E268F"/>
    <w:rsid w:val="000E275E"/>
    <w:rsid w:val="000E4128"/>
    <w:rsid w:val="000E4FD4"/>
    <w:rsid w:val="000E6A5F"/>
    <w:rsid w:val="000F141D"/>
    <w:rsid w:val="000F1EE4"/>
    <w:rsid w:val="000F26CC"/>
    <w:rsid w:val="000F2D22"/>
    <w:rsid w:val="000F3930"/>
    <w:rsid w:val="000F3F0A"/>
    <w:rsid w:val="000F498D"/>
    <w:rsid w:val="000F4B82"/>
    <w:rsid w:val="000F4FB5"/>
    <w:rsid w:val="000F515E"/>
    <w:rsid w:val="000F58F7"/>
    <w:rsid w:val="000F7CFD"/>
    <w:rsid w:val="001004C0"/>
    <w:rsid w:val="00100716"/>
    <w:rsid w:val="001007F3"/>
    <w:rsid w:val="00101D84"/>
    <w:rsid w:val="001021CB"/>
    <w:rsid w:val="00102FBD"/>
    <w:rsid w:val="00105494"/>
    <w:rsid w:val="001057EF"/>
    <w:rsid w:val="00107D53"/>
    <w:rsid w:val="001103C5"/>
    <w:rsid w:val="00111479"/>
    <w:rsid w:val="001118E7"/>
    <w:rsid w:val="00114C12"/>
    <w:rsid w:val="001165E3"/>
    <w:rsid w:val="00122C23"/>
    <w:rsid w:val="00123C9A"/>
    <w:rsid w:val="00124055"/>
    <w:rsid w:val="00124C65"/>
    <w:rsid w:val="00125202"/>
    <w:rsid w:val="001261EA"/>
    <w:rsid w:val="001270F7"/>
    <w:rsid w:val="001271AA"/>
    <w:rsid w:val="001302AE"/>
    <w:rsid w:val="001303C2"/>
    <w:rsid w:val="001305B5"/>
    <w:rsid w:val="0013415A"/>
    <w:rsid w:val="0013535B"/>
    <w:rsid w:val="00135D49"/>
    <w:rsid w:val="00136398"/>
    <w:rsid w:val="00137069"/>
    <w:rsid w:val="001373FA"/>
    <w:rsid w:val="00137B3B"/>
    <w:rsid w:val="001408A3"/>
    <w:rsid w:val="001424F3"/>
    <w:rsid w:val="001424F7"/>
    <w:rsid w:val="00143247"/>
    <w:rsid w:val="00143352"/>
    <w:rsid w:val="001448D9"/>
    <w:rsid w:val="00144DCC"/>
    <w:rsid w:val="0014630F"/>
    <w:rsid w:val="00147B33"/>
    <w:rsid w:val="00150B8D"/>
    <w:rsid w:val="0015102F"/>
    <w:rsid w:val="001531EA"/>
    <w:rsid w:val="00153319"/>
    <w:rsid w:val="00153B7F"/>
    <w:rsid w:val="00153D66"/>
    <w:rsid w:val="001555E9"/>
    <w:rsid w:val="00156473"/>
    <w:rsid w:val="00156899"/>
    <w:rsid w:val="00156DC9"/>
    <w:rsid w:val="00156E28"/>
    <w:rsid w:val="001571DF"/>
    <w:rsid w:val="00157B72"/>
    <w:rsid w:val="00160303"/>
    <w:rsid w:val="0016132A"/>
    <w:rsid w:val="001646D9"/>
    <w:rsid w:val="0016510E"/>
    <w:rsid w:val="00165BA1"/>
    <w:rsid w:val="00166484"/>
    <w:rsid w:val="00167481"/>
    <w:rsid w:val="001703FB"/>
    <w:rsid w:val="00171919"/>
    <w:rsid w:val="00172159"/>
    <w:rsid w:val="00173479"/>
    <w:rsid w:val="00173B51"/>
    <w:rsid w:val="00174A57"/>
    <w:rsid w:val="00174CEA"/>
    <w:rsid w:val="001753C0"/>
    <w:rsid w:val="00175FDE"/>
    <w:rsid w:val="00176719"/>
    <w:rsid w:val="001808FB"/>
    <w:rsid w:val="00180A86"/>
    <w:rsid w:val="00180FB6"/>
    <w:rsid w:val="001810A3"/>
    <w:rsid w:val="001824E1"/>
    <w:rsid w:val="0018384E"/>
    <w:rsid w:val="0018392F"/>
    <w:rsid w:val="00184CEE"/>
    <w:rsid w:val="00185200"/>
    <w:rsid w:val="00185395"/>
    <w:rsid w:val="0018643B"/>
    <w:rsid w:val="00186759"/>
    <w:rsid w:val="00187AB6"/>
    <w:rsid w:val="00190061"/>
    <w:rsid w:val="001902F6"/>
    <w:rsid w:val="00191625"/>
    <w:rsid w:val="001930D3"/>
    <w:rsid w:val="001930D8"/>
    <w:rsid w:val="00194C48"/>
    <w:rsid w:val="00195895"/>
    <w:rsid w:val="001A0E6B"/>
    <w:rsid w:val="001A3C12"/>
    <w:rsid w:val="001A59F8"/>
    <w:rsid w:val="001A646E"/>
    <w:rsid w:val="001A64B2"/>
    <w:rsid w:val="001A6600"/>
    <w:rsid w:val="001A7DAF"/>
    <w:rsid w:val="001B0373"/>
    <w:rsid w:val="001B0456"/>
    <w:rsid w:val="001B2761"/>
    <w:rsid w:val="001B33E5"/>
    <w:rsid w:val="001B36D3"/>
    <w:rsid w:val="001B4E35"/>
    <w:rsid w:val="001B5733"/>
    <w:rsid w:val="001B6213"/>
    <w:rsid w:val="001B6588"/>
    <w:rsid w:val="001B662E"/>
    <w:rsid w:val="001B72F2"/>
    <w:rsid w:val="001B7430"/>
    <w:rsid w:val="001B74E7"/>
    <w:rsid w:val="001B7743"/>
    <w:rsid w:val="001C058D"/>
    <w:rsid w:val="001C221C"/>
    <w:rsid w:val="001C2B9E"/>
    <w:rsid w:val="001C4436"/>
    <w:rsid w:val="001C4767"/>
    <w:rsid w:val="001C5D3B"/>
    <w:rsid w:val="001C68B9"/>
    <w:rsid w:val="001C7481"/>
    <w:rsid w:val="001D1CA1"/>
    <w:rsid w:val="001D1DD7"/>
    <w:rsid w:val="001D29D5"/>
    <w:rsid w:val="001D3F7F"/>
    <w:rsid w:val="001D438D"/>
    <w:rsid w:val="001D4AD4"/>
    <w:rsid w:val="001D4B17"/>
    <w:rsid w:val="001D553B"/>
    <w:rsid w:val="001D6345"/>
    <w:rsid w:val="001D69F7"/>
    <w:rsid w:val="001D6BE3"/>
    <w:rsid w:val="001D7EB7"/>
    <w:rsid w:val="001E06A0"/>
    <w:rsid w:val="001E107E"/>
    <w:rsid w:val="001E114A"/>
    <w:rsid w:val="001E12F1"/>
    <w:rsid w:val="001E299D"/>
    <w:rsid w:val="001E2A76"/>
    <w:rsid w:val="001E3A20"/>
    <w:rsid w:val="001E706F"/>
    <w:rsid w:val="001F28BC"/>
    <w:rsid w:val="001F3109"/>
    <w:rsid w:val="001F3310"/>
    <w:rsid w:val="001F3903"/>
    <w:rsid w:val="001F3BFF"/>
    <w:rsid w:val="001F47C6"/>
    <w:rsid w:val="001F4B58"/>
    <w:rsid w:val="001F634C"/>
    <w:rsid w:val="001F72FD"/>
    <w:rsid w:val="00200AC6"/>
    <w:rsid w:val="00201647"/>
    <w:rsid w:val="002023CB"/>
    <w:rsid w:val="002028E7"/>
    <w:rsid w:val="002038D2"/>
    <w:rsid w:val="00203CA0"/>
    <w:rsid w:val="00204660"/>
    <w:rsid w:val="002058CC"/>
    <w:rsid w:val="00205EE4"/>
    <w:rsid w:val="002062B9"/>
    <w:rsid w:val="00207E1D"/>
    <w:rsid w:val="00211DA5"/>
    <w:rsid w:val="002121D7"/>
    <w:rsid w:val="002125B5"/>
    <w:rsid w:val="002127E2"/>
    <w:rsid w:val="00212A59"/>
    <w:rsid w:val="002145B8"/>
    <w:rsid w:val="00216493"/>
    <w:rsid w:val="00216496"/>
    <w:rsid w:val="00217718"/>
    <w:rsid w:val="002201A6"/>
    <w:rsid w:val="002216C9"/>
    <w:rsid w:val="00221F3F"/>
    <w:rsid w:val="00222AB3"/>
    <w:rsid w:val="00223279"/>
    <w:rsid w:val="002240C2"/>
    <w:rsid w:val="00224293"/>
    <w:rsid w:val="00225E34"/>
    <w:rsid w:val="00226316"/>
    <w:rsid w:val="002268C4"/>
    <w:rsid w:val="00226C19"/>
    <w:rsid w:val="002310F6"/>
    <w:rsid w:val="0023154C"/>
    <w:rsid w:val="002324E1"/>
    <w:rsid w:val="00233166"/>
    <w:rsid w:val="002332A9"/>
    <w:rsid w:val="00233A63"/>
    <w:rsid w:val="0023485B"/>
    <w:rsid w:val="0023581D"/>
    <w:rsid w:val="002369C4"/>
    <w:rsid w:val="00237958"/>
    <w:rsid w:val="002410C8"/>
    <w:rsid w:val="002413EF"/>
    <w:rsid w:val="00241A0F"/>
    <w:rsid w:val="00241D8F"/>
    <w:rsid w:val="00243C72"/>
    <w:rsid w:val="002441B9"/>
    <w:rsid w:val="00244739"/>
    <w:rsid w:val="00244AE7"/>
    <w:rsid w:val="00244B45"/>
    <w:rsid w:val="00246006"/>
    <w:rsid w:val="002502A9"/>
    <w:rsid w:val="0025058B"/>
    <w:rsid w:val="00250A93"/>
    <w:rsid w:val="00251161"/>
    <w:rsid w:val="002523D3"/>
    <w:rsid w:val="0025306D"/>
    <w:rsid w:val="00253384"/>
    <w:rsid w:val="00254162"/>
    <w:rsid w:val="00255438"/>
    <w:rsid w:val="00255F0B"/>
    <w:rsid w:val="002568F1"/>
    <w:rsid w:val="002570F0"/>
    <w:rsid w:val="00257960"/>
    <w:rsid w:val="00257E0A"/>
    <w:rsid w:val="00260D86"/>
    <w:rsid w:val="00263907"/>
    <w:rsid w:val="00263A0F"/>
    <w:rsid w:val="00264E9E"/>
    <w:rsid w:val="00265144"/>
    <w:rsid w:val="00265487"/>
    <w:rsid w:val="00266D78"/>
    <w:rsid w:val="0026716D"/>
    <w:rsid w:val="00267E50"/>
    <w:rsid w:val="00272B39"/>
    <w:rsid w:val="00273DEC"/>
    <w:rsid w:val="00274796"/>
    <w:rsid w:val="002764E1"/>
    <w:rsid w:val="0027668D"/>
    <w:rsid w:val="00277176"/>
    <w:rsid w:val="002775E3"/>
    <w:rsid w:val="00277BD1"/>
    <w:rsid w:val="00280026"/>
    <w:rsid w:val="0028032D"/>
    <w:rsid w:val="002823E8"/>
    <w:rsid w:val="00283145"/>
    <w:rsid w:val="00286425"/>
    <w:rsid w:val="00286EA2"/>
    <w:rsid w:val="00290DA2"/>
    <w:rsid w:val="00292062"/>
    <w:rsid w:val="00292479"/>
    <w:rsid w:val="00292B26"/>
    <w:rsid w:val="00292E27"/>
    <w:rsid w:val="00293BA4"/>
    <w:rsid w:val="002946F6"/>
    <w:rsid w:val="0029749D"/>
    <w:rsid w:val="0029787F"/>
    <w:rsid w:val="002A0A79"/>
    <w:rsid w:val="002A2465"/>
    <w:rsid w:val="002A3A20"/>
    <w:rsid w:val="002A3D86"/>
    <w:rsid w:val="002A40C7"/>
    <w:rsid w:val="002A423D"/>
    <w:rsid w:val="002A6294"/>
    <w:rsid w:val="002A6312"/>
    <w:rsid w:val="002A7877"/>
    <w:rsid w:val="002A7C0E"/>
    <w:rsid w:val="002B016F"/>
    <w:rsid w:val="002B1657"/>
    <w:rsid w:val="002B2969"/>
    <w:rsid w:val="002B2E79"/>
    <w:rsid w:val="002B43B1"/>
    <w:rsid w:val="002B49D2"/>
    <w:rsid w:val="002B6984"/>
    <w:rsid w:val="002B6E95"/>
    <w:rsid w:val="002C0087"/>
    <w:rsid w:val="002C1B54"/>
    <w:rsid w:val="002C262B"/>
    <w:rsid w:val="002C2938"/>
    <w:rsid w:val="002C2F67"/>
    <w:rsid w:val="002C32C5"/>
    <w:rsid w:val="002C6529"/>
    <w:rsid w:val="002C6A7A"/>
    <w:rsid w:val="002C6FB4"/>
    <w:rsid w:val="002C7715"/>
    <w:rsid w:val="002D01BD"/>
    <w:rsid w:val="002D02AC"/>
    <w:rsid w:val="002D0824"/>
    <w:rsid w:val="002D231B"/>
    <w:rsid w:val="002D33D8"/>
    <w:rsid w:val="002D3630"/>
    <w:rsid w:val="002D3C35"/>
    <w:rsid w:val="002D3D69"/>
    <w:rsid w:val="002D4A7D"/>
    <w:rsid w:val="002D4C74"/>
    <w:rsid w:val="002D5DF3"/>
    <w:rsid w:val="002D7208"/>
    <w:rsid w:val="002D7848"/>
    <w:rsid w:val="002D7F81"/>
    <w:rsid w:val="002E0091"/>
    <w:rsid w:val="002E171A"/>
    <w:rsid w:val="002E290F"/>
    <w:rsid w:val="002E33D0"/>
    <w:rsid w:val="002E3E6E"/>
    <w:rsid w:val="002E3EA9"/>
    <w:rsid w:val="002E5159"/>
    <w:rsid w:val="002E5E36"/>
    <w:rsid w:val="002E773A"/>
    <w:rsid w:val="002E7BDC"/>
    <w:rsid w:val="002E7FA4"/>
    <w:rsid w:val="002F1234"/>
    <w:rsid w:val="002F151E"/>
    <w:rsid w:val="002F2533"/>
    <w:rsid w:val="002F2D2B"/>
    <w:rsid w:val="002F3588"/>
    <w:rsid w:val="002F4358"/>
    <w:rsid w:val="002F7095"/>
    <w:rsid w:val="002F7598"/>
    <w:rsid w:val="00300F9D"/>
    <w:rsid w:val="003012E9"/>
    <w:rsid w:val="00301361"/>
    <w:rsid w:val="00301AEA"/>
    <w:rsid w:val="00301F91"/>
    <w:rsid w:val="00304046"/>
    <w:rsid w:val="003054C4"/>
    <w:rsid w:val="00307376"/>
    <w:rsid w:val="00307635"/>
    <w:rsid w:val="00307691"/>
    <w:rsid w:val="00307D17"/>
    <w:rsid w:val="003111B4"/>
    <w:rsid w:val="00311396"/>
    <w:rsid w:val="00311C61"/>
    <w:rsid w:val="00311FFE"/>
    <w:rsid w:val="003120A5"/>
    <w:rsid w:val="003124E3"/>
    <w:rsid w:val="00312D0E"/>
    <w:rsid w:val="00313DC0"/>
    <w:rsid w:val="00315801"/>
    <w:rsid w:val="0031594D"/>
    <w:rsid w:val="00316402"/>
    <w:rsid w:val="0031732B"/>
    <w:rsid w:val="0032078B"/>
    <w:rsid w:val="003208E3"/>
    <w:rsid w:val="00324C6D"/>
    <w:rsid w:val="00325082"/>
    <w:rsid w:val="003264E9"/>
    <w:rsid w:val="00330820"/>
    <w:rsid w:val="00330A00"/>
    <w:rsid w:val="00330B0E"/>
    <w:rsid w:val="00331857"/>
    <w:rsid w:val="00331A54"/>
    <w:rsid w:val="00332196"/>
    <w:rsid w:val="00334A87"/>
    <w:rsid w:val="0033657F"/>
    <w:rsid w:val="0033749A"/>
    <w:rsid w:val="00337D10"/>
    <w:rsid w:val="00340A09"/>
    <w:rsid w:val="00341A06"/>
    <w:rsid w:val="0034303D"/>
    <w:rsid w:val="003445B4"/>
    <w:rsid w:val="00345153"/>
    <w:rsid w:val="00345241"/>
    <w:rsid w:val="003503CA"/>
    <w:rsid w:val="003529BE"/>
    <w:rsid w:val="0035378D"/>
    <w:rsid w:val="00353900"/>
    <w:rsid w:val="003552A6"/>
    <w:rsid w:val="003560FC"/>
    <w:rsid w:val="0035627C"/>
    <w:rsid w:val="00357E01"/>
    <w:rsid w:val="003603FD"/>
    <w:rsid w:val="003604D5"/>
    <w:rsid w:val="00360726"/>
    <w:rsid w:val="00360AFC"/>
    <w:rsid w:val="0036134A"/>
    <w:rsid w:val="003615B1"/>
    <w:rsid w:val="00363726"/>
    <w:rsid w:val="00363A4D"/>
    <w:rsid w:val="00363D59"/>
    <w:rsid w:val="003648FF"/>
    <w:rsid w:val="00365BD7"/>
    <w:rsid w:val="003663C1"/>
    <w:rsid w:val="003665B0"/>
    <w:rsid w:val="00366672"/>
    <w:rsid w:val="00366826"/>
    <w:rsid w:val="0036717D"/>
    <w:rsid w:val="0036752C"/>
    <w:rsid w:val="00367C3A"/>
    <w:rsid w:val="00371842"/>
    <w:rsid w:val="003737DE"/>
    <w:rsid w:val="00373B2A"/>
    <w:rsid w:val="00374D07"/>
    <w:rsid w:val="00377427"/>
    <w:rsid w:val="00377B45"/>
    <w:rsid w:val="00380A01"/>
    <w:rsid w:val="00380EE0"/>
    <w:rsid w:val="0038166F"/>
    <w:rsid w:val="0038197F"/>
    <w:rsid w:val="003819CC"/>
    <w:rsid w:val="0038366F"/>
    <w:rsid w:val="00383CE0"/>
    <w:rsid w:val="003865D2"/>
    <w:rsid w:val="00387969"/>
    <w:rsid w:val="0039094B"/>
    <w:rsid w:val="00391279"/>
    <w:rsid w:val="00391B79"/>
    <w:rsid w:val="00393CED"/>
    <w:rsid w:val="003947D0"/>
    <w:rsid w:val="00394818"/>
    <w:rsid w:val="003948C4"/>
    <w:rsid w:val="00395380"/>
    <w:rsid w:val="00395D18"/>
    <w:rsid w:val="00396633"/>
    <w:rsid w:val="00396750"/>
    <w:rsid w:val="003973B4"/>
    <w:rsid w:val="003A05E5"/>
    <w:rsid w:val="003A0BF2"/>
    <w:rsid w:val="003A13AE"/>
    <w:rsid w:val="003A2234"/>
    <w:rsid w:val="003A3B97"/>
    <w:rsid w:val="003A3E42"/>
    <w:rsid w:val="003A5830"/>
    <w:rsid w:val="003A69BB"/>
    <w:rsid w:val="003A6A3C"/>
    <w:rsid w:val="003A7F27"/>
    <w:rsid w:val="003B0B9F"/>
    <w:rsid w:val="003B0EB3"/>
    <w:rsid w:val="003B393E"/>
    <w:rsid w:val="003B3BDC"/>
    <w:rsid w:val="003B4252"/>
    <w:rsid w:val="003B4988"/>
    <w:rsid w:val="003B65D7"/>
    <w:rsid w:val="003B676B"/>
    <w:rsid w:val="003C02FA"/>
    <w:rsid w:val="003C04C5"/>
    <w:rsid w:val="003C0A07"/>
    <w:rsid w:val="003C1F32"/>
    <w:rsid w:val="003C4D14"/>
    <w:rsid w:val="003C4F48"/>
    <w:rsid w:val="003C508D"/>
    <w:rsid w:val="003C6DFB"/>
    <w:rsid w:val="003C7782"/>
    <w:rsid w:val="003D1154"/>
    <w:rsid w:val="003D11A2"/>
    <w:rsid w:val="003D2D72"/>
    <w:rsid w:val="003D34A9"/>
    <w:rsid w:val="003D506E"/>
    <w:rsid w:val="003D515F"/>
    <w:rsid w:val="003D5293"/>
    <w:rsid w:val="003D52DA"/>
    <w:rsid w:val="003D5FDC"/>
    <w:rsid w:val="003D75CC"/>
    <w:rsid w:val="003D78D1"/>
    <w:rsid w:val="003E2409"/>
    <w:rsid w:val="003E27B7"/>
    <w:rsid w:val="003E3B0F"/>
    <w:rsid w:val="003E7130"/>
    <w:rsid w:val="003E792A"/>
    <w:rsid w:val="003F115A"/>
    <w:rsid w:val="003F1917"/>
    <w:rsid w:val="003F24FF"/>
    <w:rsid w:val="003F2FC0"/>
    <w:rsid w:val="003F3511"/>
    <w:rsid w:val="003F378F"/>
    <w:rsid w:val="003F37A3"/>
    <w:rsid w:val="003F40D1"/>
    <w:rsid w:val="003F4A58"/>
    <w:rsid w:val="003F5A4B"/>
    <w:rsid w:val="003F69D3"/>
    <w:rsid w:val="003F6A75"/>
    <w:rsid w:val="003F7402"/>
    <w:rsid w:val="004049FB"/>
    <w:rsid w:val="00405432"/>
    <w:rsid w:val="00405A0D"/>
    <w:rsid w:val="00406313"/>
    <w:rsid w:val="00406A10"/>
    <w:rsid w:val="00406D9C"/>
    <w:rsid w:val="004116AA"/>
    <w:rsid w:val="0041242F"/>
    <w:rsid w:val="00412F47"/>
    <w:rsid w:val="004149AD"/>
    <w:rsid w:val="00414DA8"/>
    <w:rsid w:val="00415C1C"/>
    <w:rsid w:val="004163BE"/>
    <w:rsid w:val="00420097"/>
    <w:rsid w:val="0042261B"/>
    <w:rsid w:val="00425327"/>
    <w:rsid w:val="00425977"/>
    <w:rsid w:val="00431824"/>
    <w:rsid w:val="004338C7"/>
    <w:rsid w:val="00435652"/>
    <w:rsid w:val="0043565B"/>
    <w:rsid w:val="00435968"/>
    <w:rsid w:val="004426EE"/>
    <w:rsid w:val="0044524C"/>
    <w:rsid w:val="0044634C"/>
    <w:rsid w:val="0044687B"/>
    <w:rsid w:val="00451469"/>
    <w:rsid w:val="00452DF0"/>
    <w:rsid w:val="004539AA"/>
    <w:rsid w:val="00454220"/>
    <w:rsid w:val="004556E8"/>
    <w:rsid w:val="004602DD"/>
    <w:rsid w:val="00461913"/>
    <w:rsid w:val="00462ED8"/>
    <w:rsid w:val="00462EDD"/>
    <w:rsid w:val="0046308B"/>
    <w:rsid w:val="00464903"/>
    <w:rsid w:val="00464E1A"/>
    <w:rsid w:val="00466189"/>
    <w:rsid w:val="00467205"/>
    <w:rsid w:val="00467285"/>
    <w:rsid w:val="004673DF"/>
    <w:rsid w:val="0046767D"/>
    <w:rsid w:val="0046782E"/>
    <w:rsid w:val="0047071C"/>
    <w:rsid w:val="004708D1"/>
    <w:rsid w:val="00470912"/>
    <w:rsid w:val="00470F99"/>
    <w:rsid w:val="00471CBA"/>
    <w:rsid w:val="004732D2"/>
    <w:rsid w:val="0047438B"/>
    <w:rsid w:val="0047439E"/>
    <w:rsid w:val="00474F52"/>
    <w:rsid w:val="0047561D"/>
    <w:rsid w:val="00476580"/>
    <w:rsid w:val="0048101D"/>
    <w:rsid w:val="004810E2"/>
    <w:rsid w:val="0048189E"/>
    <w:rsid w:val="004819D0"/>
    <w:rsid w:val="004825FA"/>
    <w:rsid w:val="00482753"/>
    <w:rsid w:val="00482E3A"/>
    <w:rsid w:val="00483CD7"/>
    <w:rsid w:val="00484033"/>
    <w:rsid w:val="0048465A"/>
    <w:rsid w:val="0048754B"/>
    <w:rsid w:val="004901CB"/>
    <w:rsid w:val="00493BBB"/>
    <w:rsid w:val="00494757"/>
    <w:rsid w:val="004A1367"/>
    <w:rsid w:val="004A13A9"/>
    <w:rsid w:val="004A2378"/>
    <w:rsid w:val="004A27A2"/>
    <w:rsid w:val="004A53A2"/>
    <w:rsid w:val="004A60F4"/>
    <w:rsid w:val="004A64C3"/>
    <w:rsid w:val="004A71C5"/>
    <w:rsid w:val="004A7B4B"/>
    <w:rsid w:val="004B0CF1"/>
    <w:rsid w:val="004B1405"/>
    <w:rsid w:val="004B1DCC"/>
    <w:rsid w:val="004B253B"/>
    <w:rsid w:val="004B4067"/>
    <w:rsid w:val="004B424E"/>
    <w:rsid w:val="004B45A7"/>
    <w:rsid w:val="004B5299"/>
    <w:rsid w:val="004B63A9"/>
    <w:rsid w:val="004B7ECE"/>
    <w:rsid w:val="004C06C9"/>
    <w:rsid w:val="004C08DD"/>
    <w:rsid w:val="004C4095"/>
    <w:rsid w:val="004C6A02"/>
    <w:rsid w:val="004C6E1A"/>
    <w:rsid w:val="004C6EB6"/>
    <w:rsid w:val="004C72D9"/>
    <w:rsid w:val="004C735C"/>
    <w:rsid w:val="004D099B"/>
    <w:rsid w:val="004D1387"/>
    <w:rsid w:val="004D1E03"/>
    <w:rsid w:val="004D2A7E"/>
    <w:rsid w:val="004D2D18"/>
    <w:rsid w:val="004D4BB5"/>
    <w:rsid w:val="004D5FA5"/>
    <w:rsid w:val="004D62C6"/>
    <w:rsid w:val="004D72C2"/>
    <w:rsid w:val="004D73D8"/>
    <w:rsid w:val="004D7B21"/>
    <w:rsid w:val="004E0420"/>
    <w:rsid w:val="004E0F8A"/>
    <w:rsid w:val="004E2B8B"/>
    <w:rsid w:val="004E416C"/>
    <w:rsid w:val="004E4561"/>
    <w:rsid w:val="004E48AF"/>
    <w:rsid w:val="004E786B"/>
    <w:rsid w:val="004F2ADB"/>
    <w:rsid w:val="004F4109"/>
    <w:rsid w:val="004F4507"/>
    <w:rsid w:val="004F46A3"/>
    <w:rsid w:val="004F6382"/>
    <w:rsid w:val="004F6727"/>
    <w:rsid w:val="004F6C8D"/>
    <w:rsid w:val="004F7615"/>
    <w:rsid w:val="004F7818"/>
    <w:rsid w:val="0050040B"/>
    <w:rsid w:val="0050067F"/>
    <w:rsid w:val="00500831"/>
    <w:rsid w:val="005013D3"/>
    <w:rsid w:val="00501E75"/>
    <w:rsid w:val="0050263E"/>
    <w:rsid w:val="00502DA4"/>
    <w:rsid w:val="005037CE"/>
    <w:rsid w:val="00504041"/>
    <w:rsid w:val="0050495D"/>
    <w:rsid w:val="0050560B"/>
    <w:rsid w:val="00506CC4"/>
    <w:rsid w:val="00511662"/>
    <w:rsid w:val="0051253D"/>
    <w:rsid w:val="0051263C"/>
    <w:rsid w:val="00513EC6"/>
    <w:rsid w:val="0051527D"/>
    <w:rsid w:val="005156A9"/>
    <w:rsid w:val="00515B9C"/>
    <w:rsid w:val="00516526"/>
    <w:rsid w:val="00517063"/>
    <w:rsid w:val="00517124"/>
    <w:rsid w:val="0052000A"/>
    <w:rsid w:val="005204AA"/>
    <w:rsid w:val="00521000"/>
    <w:rsid w:val="00523B86"/>
    <w:rsid w:val="00524C6C"/>
    <w:rsid w:val="00525079"/>
    <w:rsid w:val="005253AE"/>
    <w:rsid w:val="0052564A"/>
    <w:rsid w:val="00525E1B"/>
    <w:rsid w:val="005262C0"/>
    <w:rsid w:val="005274AB"/>
    <w:rsid w:val="0053073F"/>
    <w:rsid w:val="00532966"/>
    <w:rsid w:val="00534973"/>
    <w:rsid w:val="00535594"/>
    <w:rsid w:val="00536A03"/>
    <w:rsid w:val="00537272"/>
    <w:rsid w:val="00540BB6"/>
    <w:rsid w:val="0054176A"/>
    <w:rsid w:val="00543452"/>
    <w:rsid w:val="0054391D"/>
    <w:rsid w:val="00544063"/>
    <w:rsid w:val="005441A4"/>
    <w:rsid w:val="0054427A"/>
    <w:rsid w:val="00545123"/>
    <w:rsid w:val="00545485"/>
    <w:rsid w:val="005457B3"/>
    <w:rsid w:val="005467AC"/>
    <w:rsid w:val="005475AE"/>
    <w:rsid w:val="00551C99"/>
    <w:rsid w:val="00551E6D"/>
    <w:rsid w:val="00552871"/>
    <w:rsid w:val="0055315F"/>
    <w:rsid w:val="00553DC2"/>
    <w:rsid w:val="00553FDA"/>
    <w:rsid w:val="00554611"/>
    <w:rsid w:val="00555696"/>
    <w:rsid w:val="005560A3"/>
    <w:rsid w:val="00556C29"/>
    <w:rsid w:val="00557A1C"/>
    <w:rsid w:val="00557AE9"/>
    <w:rsid w:val="00560471"/>
    <w:rsid w:val="00560607"/>
    <w:rsid w:val="0056164E"/>
    <w:rsid w:val="005616B9"/>
    <w:rsid w:val="005619EB"/>
    <w:rsid w:val="00562EEC"/>
    <w:rsid w:val="005630FA"/>
    <w:rsid w:val="00563478"/>
    <w:rsid w:val="0056384C"/>
    <w:rsid w:val="00565096"/>
    <w:rsid w:val="00565196"/>
    <w:rsid w:val="0056540D"/>
    <w:rsid w:val="00565DD7"/>
    <w:rsid w:val="00566493"/>
    <w:rsid w:val="0056679D"/>
    <w:rsid w:val="00567D0F"/>
    <w:rsid w:val="00567D7D"/>
    <w:rsid w:val="00570894"/>
    <w:rsid w:val="005718A1"/>
    <w:rsid w:val="00571F10"/>
    <w:rsid w:val="00572AEE"/>
    <w:rsid w:val="00572F9B"/>
    <w:rsid w:val="00574998"/>
    <w:rsid w:val="00575A9B"/>
    <w:rsid w:val="00576CCB"/>
    <w:rsid w:val="005772A0"/>
    <w:rsid w:val="005777F5"/>
    <w:rsid w:val="00581DA2"/>
    <w:rsid w:val="00581E33"/>
    <w:rsid w:val="005842FA"/>
    <w:rsid w:val="00584D26"/>
    <w:rsid w:val="005851D5"/>
    <w:rsid w:val="005864D1"/>
    <w:rsid w:val="00587440"/>
    <w:rsid w:val="00587B17"/>
    <w:rsid w:val="0059122A"/>
    <w:rsid w:val="0059148B"/>
    <w:rsid w:val="0059297D"/>
    <w:rsid w:val="00593C98"/>
    <w:rsid w:val="00594F40"/>
    <w:rsid w:val="00595490"/>
    <w:rsid w:val="00595FE0"/>
    <w:rsid w:val="00596894"/>
    <w:rsid w:val="00596D0E"/>
    <w:rsid w:val="00596F8C"/>
    <w:rsid w:val="0059705E"/>
    <w:rsid w:val="005A031D"/>
    <w:rsid w:val="005A1532"/>
    <w:rsid w:val="005A32DA"/>
    <w:rsid w:val="005A3603"/>
    <w:rsid w:val="005A3792"/>
    <w:rsid w:val="005A4C45"/>
    <w:rsid w:val="005A502D"/>
    <w:rsid w:val="005A79EE"/>
    <w:rsid w:val="005B0214"/>
    <w:rsid w:val="005B1B89"/>
    <w:rsid w:val="005B272D"/>
    <w:rsid w:val="005B40AE"/>
    <w:rsid w:val="005B46AD"/>
    <w:rsid w:val="005B5AEC"/>
    <w:rsid w:val="005B5B6C"/>
    <w:rsid w:val="005B5E45"/>
    <w:rsid w:val="005B6568"/>
    <w:rsid w:val="005B67EE"/>
    <w:rsid w:val="005B6BCA"/>
    <w:rsid w:val="005C0E72"/>
    <w:rsid w:val="005C375F"/>
    <w:rsid w:val="005C3D66"/>
    <w:rsid w:val="005C5C3F"/>
    <w:rsid w:val="005C5E61"/>
    <w:rsid w:val="005C6B13"/>
    <w:rsid w:val="005C79B8"/>
    <w:rsid w:val="005D08BC"/>
    <w:rsid w:val="005D2063"/>
    <w:rsid w:val="005D24F5"/>
    <w:rsid w:val="005D2529"/>
    <w:rsid w:val="005D353E"/>
    <w:rsid w:val="005D378E"/>
    <w:rsid w:val="005D3CDB"/>
    <w:rsid w:val="005D4019"/>
    <w:rsid w:val="005D40F5"/>
    <w:rsid w:val="005D4869"/>
    <w:rsid w:val="005D4BAD"/>
    <w:rsid w:val="005D5ADF"/>
    <w:rsid w:val="005D73B5"/>
    <w:rsid w:val="005D7693"/>
    <w:rsid w:val="005E138F"/>
    <w:rsid w:val="005E1C5A"/>
    <w:rsid w:val="005E21CC"/>
    <w:rsid w:val="005E31CC"/>
    <w:rsid w:val="005E4BB8"/>
    <w:rsid w:val="005E693B"/>
    <w:rsid w:val="005E69CB"/>
    <w:rsid w:val="005E74E6"/>
    <w:rsid w:val="005E757E"/>
    <w:rsid w:val="005E775E"/>
    <w:rsid w:val="005E7A04"/>
    <w:rsid w:val="005E7B3B"/>
    <w:rsid w:val="005F09F7"/>
    <w:rsid w:val="005F2153"/>
    <w:rsid w:val="005F2460"/>
    <w:rsid w:val="005F24F9"/>
    <w:rsid w:val="005F44D3"/>
    <w:rsid w:val="005F4801"/>
    <w:rsid w:val="005F4F04"/>
    <w:rsid w:val="005F510C"/>
    <w:rsid w:val="005F54EA"/>
    <w:rsid w:val="005F6C62"/>
    <w:rsid w:val="005F7677"/>
    <w:rsid w:val="0060321D"/>
    <w:rsid w:val="00603653"/>
    <w:rsid w:val="0060394E"/>
    <w:rsid w:val="00603C25"/>
    <w:rsid w:val="0060417E"/>
    <w:rsid w:val="00604746"/>
    <w:rsid w:val="00605CE5"/>
    <w:rsid w:val="00607687"/>
    <w:rsid w:val="00607B8F"/>
    <w:rsid w:val="00607C7F"/>
    <w:rsid w:val="00607C81"/>
    <w:rsid w:val="00610666"/>
    <w:rsid w:val="0061066F"/>
    <w:rsid w:val="00612580"/>
    <w:rsid w:val="00612A78"/>
    <w:rsid w:val="00613050"/>
    <w:rsid w:val="0061411B"/>
    <w:rsid w:val="00615875"/>
    <w:rsid w:val="00615F5A"/>
    <w:rsid w:val="00617986"/>
    <w:rsid w:val="00621983"/>
    <w:rsid w:val="00622022"/>
    <w:rsid w:val="006222FF"/>
    <w:rsid w:val="00623101"/>
    <w:rsid w:val="006237BF"/>
    <w:rsid w:val="00623AA0"/>
    <w:rsid w:val="00624A01"/>
    <w:rsid w:val="00626BC9"/>
    <w:rsid w:val="00626EAB"/>
    <w:rsid w:val="00626F5A"/>
    <w:rsid w:val="0062754B"/>
    <w:rsid w:val="00627F97"/>
    <w:rsid w:val="00630730"/>
    <w:rsid w:val="00630DA2"/>
    <w:rsid w:val="0063202F"/>
    <w:rsid w:val="006323BF"/>
    <w:rsid w:val="0063376F"/>
    <w:rsid w:val="00637FCB"/>
    <w:rsid w:val="006400C1"/>
    <w:rsid w:val="0064018F"/>
    <w:rsid w:val="00641EDB"/>
    <w:rsid w:val="006427B5"/>
    <w:rsid w:val="00642809"/>
    <w:rsid w:val="0064469E"/>
    <w:rsid w:val="006451A9"/>
    <w:rsid w:val="006463A9"/>
    <w:rsid w:val="00651F24"/>
    <w:rsid w:val="00651FCC"/>
    <w:rsid w:val="0065221C"/>
    <w:rsid w:val="0065297E"/>
    <w:rsid w:val="00652AE3"/>
    <w:rsid w:val="00652D52"/>
    <w:rsid w:val="006548D4"/>
    <w:rsid w:val="00655D2F"/>
    <w:rsid w:val="00656A09"/>
    <w:rsid w:val="006571BC"/>
    <w:rsid w:val="006576FC"/>
    <w:rsid w:val="00657877"/>
    <w:rsid w:val="00657B98"/>
    <w:rsid w:val="00662A12"/>
    <w:rsid w:val="00662E35"/>
    <w:rsid w:val="006648FE"/>
    <w:rsid w:val="006656FC"/>
    <w:rsid w:val="00665850"/>
    <w:rsid w:val="00666A66"/>
    <w:rsid w:val="00666C35"/>
    <w:rsid w:val="00670CB7"/>
    <w:rsid w:val="00671498"/>
    <w:rsid w:val="006722AE"/>
    <w:rsid w:val="0067284F"/>
    <w:rsid w:val="00672AA5"/>
    <w:rsid w:val="00673442"/>
    <w:rsid w:val="00674EE5"/>
    <w:rsid w:val="006755F6"/>
    <w:rsid w:val="0067624D"/>
    <w:rsid w:val="00676412"/>
    <w:rsid w:val="00676D97"/>
    <w:rsid w:val="00676FD8"/>
    <w:rsid w:val="00677029"/>
    <w:rsid w:val="00677191"/>
    <w:rsid w:val="00677C02"/>
    <w:rsid w:val="006805C7"/>
    <w:rsid w:val="00680D64"/>
    <w:rsid w:val="006829D4"/>
    <w:rsid w:val="00683198"/>
    <w:rsid w:val="006849BC"/>
    <w:rsid w:val="00684C65"/>
    <w:rsid w:val="00685D91"/>
    <w:rsid w:val="00685DB4"/>
    <w:rsid w:val="00687BDD"/>
    <w:rsid w:val="0069168A"/>
    <w:rsid w:val="006916D1"/>
    <w:rsid w:val="006917AB"/>
    <w:rsid w:val="00692359"/>
    <w:rsid w:val="00693DAF"/>
    <w:rsid w:val="00694E3F"/>
    <w:rsid w:val="00695B4F"/>
    <w:rsid w:val="00696BE7"/>
    <w:rsid w:val="006977D2"/>
    <w:rsid w:val="006A09D8"/>
    <w:rsid w:val="006A1A4D"/>
    <w:rsid w:val="006A2CD1"/>
    <w:rsid w:val="006A2DEE"/>
    <w:rsid w:val="006A35D6"/>
    <w:rsid w:val="006A3E16"/>
    <w:rsid w:val="006A51F0"/>
    <w:rsid w:val="006A6BF8"/>
    <w:rsid w:val="006A7A3D"/>
    <w:rsid w:val="006A7F28"/>
    <w:rsid w:val="006B15D6"/>
    <w:rsid w:val="006B1822"/>
    <w:rsid w:val="006B182F"/>
    <w:rsid w:val="006B25DD"/>
    <w:rsid w:val="006B30BC"/>
    <w:rsid w:val="006B4499"/>
    <w:rsid w:val="006B50AC"/>
    <w:rsid w:val="006B6533"/>
    <w:rsid w:val="006B6655"/>
    <w:rsid w:val="006B6EAE"/>
    <w:rsid w:val="006B7DC6"/>
    <w:rsid w:val="006C0246"/>
    <w:rsid w:val="006C112D"/>
    <w:rsid w:val="006C1515"/>
    <w:rsid w:val="006C2020"/>
    <w:rsid w:val="006C2296"/>
    <w:rsid w:val="006C2D0D"/>
    <w:rsid w:val="006C5BA6"/>
    <w:rsid w:val="006C74B1"/>
    <w:rsid w:val="006C7A78"/>
    <w:rsid w:val="006D0458"/>
    <w:rsid w:val="006D0E62"/>
    <w:rsid w:val="006D1DE3"/>
    <w:rsid w:val="006D2742"/>
    <w:rsid w:val="006D2961"/>
    <w:rsid w:val="006D2B47"/>
    <w:rsid w:val="006D2D8C"/>
    <w:rsid w:val="006D3BF7"/>
    <w:rsid w:val="006D4448"/>
    <w:rsid w:val="006D4D3A"/>
    <w:rsid w:val="006D607B"/>
    <w:rsid w:val="006D620C"/>
    <w:rsid w:val="006D6309"/>
    <w:rsid w:val="006E02AC"/>
    <w:rsid w:val="006E06CB"/>
    <w:rsid w:val="006E2124"/>
    <w:rsid w:val="006E2BB9"/>
    <w:rsid w:val="006E33E3"/>
    <w:rsid w:val="006E38FF"/>
    <w:rsid w:val="006E3B84"/>
    <w:rsid w:val="006E3F87"/>
    <w:rsid w:val="006E430F"/>
    <w:rsid w:val="006E43EA"/>
    <w:rsid w:val="006E445A"/>
    <w:rsid w:val="006E480A"/>
    <w:rsid w:val="006E49F6"/>
    <w:rsid w:val="006E600A"/>
    <w:rsid w:val="006E66E5"/>
    <w:rsid w:val="006E7616"/>
    <w:rsid w:val="006E7DC9"/>
    <w:rsid w:val="006F0F68"/>
    <w:rsid w:val="006F128A"/>
    <w:rsid w:val="006F1496"/>
    <w:rsid w:val="006F1C20"/>
    <w:rsid w:val="006F250F"/>
    <w:rsid w:val="006F2BD9"/>
    <w:rsid w:val="006F3C9F"/>
    <w:rsid w:val="006F4A82"/>
    <w:rsid w:val="006F5145"/>
    <w:rsid w:val="006F5B4C"/>
    <w:rsid w:val="006F5D11"/>
    <w:rsid w:val="006F65F4"/>
    <w:rsid w:val="0070009B"/>
    <w:rsid w:val="00700700"/>
    <w:rsid w:val="00700E7C"/>
    <w:rsid w:val="00701538"/>
    <w:rsid w:val="007021A3"/>
    <w:rsid w:val="00702B7D"/>
    <w:rsid w:val="00707F47"/>
    <w:rsid w:val="007109BD"/>
    <w:rsid w:val="007117C8"/>
    <w:rsid w:val="00711F6A"/>
    <w:rsid w:val="0071388F"/>
    <w:rsid w:val="00713B8D"/>
    <w:rsid w:val="0071492A"/>
    <w:rsid w:val="00720940"/>
    <w:rsid w:val="007213FD"/>
    <w:rsid w:val="00721815"/>
    <w:rsid w:val="00721A5C"/>
    <w:rsid w:val="00722C89"/>
    <w:rsid w:val="00722C95"/>
    <w:rsid w:val="007240FD"/>
    <w:rsid w:val="007241A4"/>
    <w:rsid w:val="00724F9D"/>
    <w:rsid w:val="007252E6"/>
    <w:rsid w:val="00726A08"/>
    <w:rsid w:val="00727005"/>
    <w:rsid w:val="007277CC"/>
    <w:rsid w:val="0072786A"/>
    <w:rsid w:val="00730464"/>
    <w:rsid w:val="00731261"/>
    <w:rsid w:val="007315A9"/>
    <w:rsid w:val="00731857"/>
    <w:rsid w:val="00732C40"/>
    <w:rsid w:val="00733D97"/>
    <w:rsid w:val="00734EFA"/>
    <w:rsid w:val="007368FB"/>
    <w:rsid w:val="007375E9"/>
    <w:rsid w:val="00737808"/>
    <w:rsid w:val="00740454"/>
    <w:rsid w:val="00741276"/>
    <w:rsid w:val="00742A05"/>
    <w:rsid w:val="00742BFA"/>
    <w:rsid w:val="00742DC5"/>
    <w:rsid w:val="00744BD5"/>
    <w:rsid w:val="00750AD1"/>
    <w:rsid w:val="00750FCD"/>
    <w:rsid w:val="007511C3"/>
    <w:rsid w:val="00752D1B"/>
    <w:rsid w:val="00753842"/>
    <w:rsid w:val="00754FC8"/>
    <w:rsid w:val="0075743A"/>
    <w:rsid w:val="00757DE1"/>
    <w:rsid w:val="00757E3D"/>
    <w:rsid w:val="00757F9A"/>
    <w:rsid w:val="00761492"/>
    <w:rsid w:val="00761D97"/>
    <w:rsid w:val="007625E6"/>
    <w:rsid w:val="00763D5D"/>
    <w:rsid w:val="0076663B"/>
    <w:rsid w:val="00770222"/>
    <w:rsid w:val="007710FB"/>
    <w:rsid w:val="00771EB0"/>
    <w:rsid w:val="00772A45"/>
    <w:rsid w:val="00775145"/>
    <w:rsid w:val="0077678F"/>
    <w:rsid w:val="00776CFA"/>
    <w:rsid w:val="00777382"/>
    <w:rsid w:val="007776FF"/>
    <w:rsid w:val="00780196"/>
    <w:rsid w:val="0078023F"/>
    <w:rsid w:val="00780D45"/>
    <w:rsid w:val="007813FE"/>
    <w:rsid w:val="00784687"/>
    <w:rsid w:val="00785788"/>
    <w:rsid w:val="007865FD"/>
    <w:rsid w:val="00786A40"/>
    <w:rsid w:val="00787A34"/>
    <w:rsid w:val="00790490"/>
    <w:rsid w:val="0079157F"/>
    <w:rsid w:val="0079291B"/>
    <w:rsid w:val="00793101"/>
    <w:rsid w:val="0079398F"/>
    <w:rsid w:val="00794D3B"/>
    <w:rsid w:val="007957EA"/>
    <w:rsid w:val="00796302"/>
    <w:rsid w:val="007969A2"/>
    <w:rsid w:val="00796B3A"/>
    <w:rsid w:val="0079792C"/>
    <w:rsid w:val="007A01FE"/>
    <w:rsid w:val="007A0827"/>
    <w:rsid w:val="007A0F7B"/>
    <w:rsid w:val="007A10C7"/>
    <w:rsid w:val="007A1AB9"/>
    <w:rsid w:val="007A1B73"/>
    <w:rsid w:val="007A1C5C"/>
    <w:rsid w:val="007A3D6F"/>
    <w:rsid w:val="007A6679"/>
    <w:rsid w:val="007A7693"/>
    <w:rsid w:val="007B0846"/>
    <w:rsid w:val="007B27EF"/>
    <w:rsid w:val="007B2931"/>
    <w:rsid w:val="007B2F94"/>
    <w:rsid w:val="007B3F20"/>
    <w:rsid w:val="007B4939"/>
    <w:rsid w:val="007B6A1B"/>
    <w:rsid w:val="007B779E"/>
    <w:rsid w:val="007C2EC3"/>
    <w:rsid w:val="007C39B5"/>
    <w:rsid w:val="007C6977"/>
    <w:rsid w:val="007C768A"/>
    <w:rsid w:val="007D17E3"/>
    <w:rsid w:val="007D220A"/>
    <w:rsid w:val="007D2492"/>
    <w:rsid w:val="007D4654"/>
    <w:rsid w:val="007D48F1"/>
    <w:rsid w:val="007D5D06"/>
    <w:rsid w:val="007D668D"/>
    <w:rsid w:val="007D6F3B"/>
    <w:rsid w:val="007D7330"/>
    <w:rsid w:val="007E16A2"/>
    <w:rsid w:val="007E393D"/>
    <w:rsid w:val="007E53F6"/>
    <w:rsid w:val="007E5CB1"/>
    <w:rsid w:val="007E6467"/>
    <w:rsid w:val="007E6734"/>
    <w:rsid w:val="007F1F2E"/>
    <w:rsid w:val="007F24D9"/>
    <w:rsid w:val="007F4103"/>
    <w:rsid w:val="007F5AE9"/>
    <w:rsid w:val="007F65E8"/>
    <w:rsid w:val="007F70C9"/>
    <w:rsid w:val="007F7398"/>
    <w:rsid w:val="007F7F8C"/>
    <w:rsid w:val="00800572"/>
    <w:rsid w:val="00800584"/>
    <w:rsid w:val="00801553"/>
    <w:rsid w:val="008020CC"/>
    <w:rsid w:val="00802238"/>
    <w:rsid w:val="0080259E"/>
    <w:rsid w:val="008025DF"/>
    <w:rsid w:val="00803461"/>
    <w:rsid w:val="008051C9"/>
    <w:rsid w:val="0080520E"/>
    <w:rsid w:val="008054C1"/>
    <w:rsid w:val="00805554"/>
    <w:rsid w:val="00805E2C"/>
    <w:rsid w:val="0080699F"/>
    <w:rsid w:val="008069F2"/>
    <w:rsid w:val="0080720F"/>
    <w:rsid w:val="00810636"/>
    <w:rsid w:val="00810A0F"/>
    <w:rsid w:val="00810A4E"/>
    <w:rsid w:val="00811199"/>
    <w:rsid w:val="0081171F"/>
    <w:rsid w:val="00813FDC"/>
    <w:rsid w:val="008140B9"/>
    <w:rsid w:val="00816638"/>
    <w:rsid w:val="0081750D"/>
    <w:rsid w:val="00817D3A"/>
    <w:rsid w:val="0082182C"/>
    <w:rsid w:val="00822AE9"/>
    <w:rsid w:val="00822B61"/>
    <w:rsid w:val="00822FD8"/>
    <w:rsid w:val="0082355E"/>
    <w:rsid w:val="00823D44"/>
    <w:rsid w:val="008242FA"/>
    <w:rsid w:val="008265BE"/>
    <w:rsid w:val="00826949"/>
    <w:rsid w:val="00826A57"/>
    <w:rsid w:val="00830021"/>
    <w:rsid w:val="0083323D"/>
    <w:rsid w:val="00834D74"/>
    <w:rsid w:val="00836265"/>
    <w:rsid w:val="0083641A"/>
    <w:rsid w:val="00836487"/>
    <w:rsid w:val="0083688B"/>
    <w:rsid w:val="00836DE6"/>
    <w:rsid w:val="00843319"/>
    <w:rsid w:val="008433A0"/>
    <w:rsid w:val="008453B7"/>
    <w:rsid w:val="008507F3"/>
    <w:rsid w:val="00851658"/>
    <w:rsid w:val="00853662"/>
    <w:rsid w:val="008540F5"/>
    <w:rsid w:val="00854E20"/>
    <w:rsid w:val="008561C4"/>
    <w:rsid w:val="00856E1C"/>
    <w:rsid w:val="0086007B"/>
    <w:rsid w:val="00860AEF"/>
    <w:rsid w:val="0086143E"/>
    <w:rsid w:val="00862E0E"/>
    <w:rsid w:val="008632C1"/>
    <w:rsid w:val="008636DA"/>
    <w:rsid w:val="008642B5"/>
    <w:rsid w:val="00864527"/>
    <w:rsid w:val="00864BA5"/>
    <w:rsid w:val="0086521B"/>
    <w:rsid w:val="008661ED"/>
    <w:rsid w:val="00866313"/>
    <w:rsid w:val="00866BF5"/>
    <w:rsid w:val="00866E44"/>
    <w:rsid w:val="00867AC6"/>
    <w:rsid w:val="00870228"/>
    <w:rsid w:val="00871C48"/>
    <w:rsid w:val="00872261"/>
    <w:rsid w:val="00873298"/>
    <w:rsid w:val="0087360C"/>
    <w:rsid w:val="00874662"/>
    <w:rsid w:val="00874713"/>
    <w:rsid w:val="0087582A"/>
    <w:rsid w:val="00875E88"/>
    <w:rsid w:val="0087609A"/>
    <w:rsid w:val="00876585"/>
    <w:rsid w:val="00876928"/>
    <w:rsid w:val="0087744D"/>
    <w:rsid w:val="008774E2"/>
    <w:rsid w:val="008778BA"/>
    <w:rsid w:val="00880EC6"/>
    <w:rsid w:val="0088208D"/>
    <w:rsid w:val="00882749"/>
    <w:rsid w:val="00885D2A"/>
    <w:rsid w:val="00892455"/>
    <w:rsid w:val="00894BAE"/>
    <w:rsid w:val="008951AA"/>
    <w:rsid w:val="008957E5"/>
    <w:rsid w:val="00895E71"/>
    <w:rsid w:val="008972CE"/>
    <w:rsid w:val="00897447"/>
    <w:rsid w:val="00897720"/>
    <w:rsid w:val="008977EA"/>
    <w:rsid w:val="008A01C7"/>
    <w:rsid w:val="008A1362"/>
    <w:rsid w:val="008A22F7"/>
    <w:rsid w:val="008A2401"/>
    <w:rsid w:val="008A30DA"/>
    <w:rsid w:val="008A333D"/>
    <w:rsid w:val="008A4A3C"/>
    <w:rsid w:val="008A5377"/>
    <w:rsid w:val="008A61B5"/>
    <w:rsid w:val="008A73DB"/>
    <w:rsid w:val="008A79FA"/>
    <w:rsid w:val="008A7DCD"/>
    <w:rsid w:val="008B16E3"/>
    <w:rsid w:val="008B1E89"/>
    <w:rsid w:val="008B26EF"/>
    <w:rsid w:val="008B4237"/>
    <w:rsid w:val="008B601B"/>
    <w:rsid w:val="008C0A22"/>
    <w:rsid w:val="008C0A29"/>
    <w:rsid w:val="008C0C75"/>
    <w:rsid w:val="008C120C"/>
    <w:rsid w:val="008C1805"/>
    <w:rsid w:val="008C2490"/>
    <w:rsid w:val="008C2DC5"/>
    <w:rsid w:val="008C2FD9"/>
    <w:rsid w:val="008C33CC"/>
    <w:rsid w:val="008C6FAC"/>
    <w:rsid w:val="008C7245"/>
    <w:rsid w:val="008D1F3F"/>
    <w:rsid w:val="008D337F"/>
    <w:rsid w:val="008D3413"/>
    <w:rsid w:val="008D377B"/>
    <w:rsid w:val="008D3E29"/>
    <w:rsid w:val="008D4486"/>
    <w:rsid w:val="008D5500"/>
    <w:rsid w:val="008D64E7"/>
    <w:rsid w:val="008D6E85"/>
    <w:rsid w:val="008D6F61"/>
    <w:rsid w:val="008D783D"/>
    <w:rsid w:val="008D7AAF"/>
    <w:rsid w:val="008D7E05"/>
    <w:rsid w:val="008E0A2B"/>
    <w:rsid w:val="008E13D5"/>
    <w:rsid w:val="008E1CB8"/>
    <w:rsid w:val="008E470D"/>
    <w:rsid w:val="008E4B1E"/>
    <w:rsid w:val="008E6733"/>
    <w:rsid w:val="008E6AE9"/>
    <w:rsid w:val="008E73AE"/>
    <w:rsid w:val="008E744F"/>
    <w:rsid w:val="008E7700"/>
    <w:rsid w:val="008F0A00"/>
    <w:rsid w:val="008F1604"/>
    <w:rsid w:val="008F1622"/>
    <w:rsid w:val="008F16EA"/>
    <w:rsid w:val="008F1AC5"/>
    <w:rsid w:val="008F1BA2"/>
    <w:rsid w:val="008F23B0"/>
    <w:rsid w:val="008F257A"/>
    <w:rsid w:val="008F3B26"/>
    <w:rsid w:val="008F5F72"/>
    <w:rsid w:val="008F69D0"/>
    <w:rsid w:val="008F6A50"/>
    <w:rsid w:val="008F78C1"/>
    <w:rsid w:val="009000D1"/>
    <w:rsid w:val="00900C0F"/>
    <w:rsid w:val="009010F9"/>
    <w:rsid w:val="00901751"/>
    <w:rsid w:val="009025D9"/>
    <w:rsid w:val="00904110"/>
    <w:rsid w:val="00906E47"/>
    <w:rsid w:val="00907F9A"/>
    <w:rsid w:val="009113C2"/>
    <w:rsid w:val="00912295"/>
    <w:rsid w:val="009122F4"/>
    <w:rsid w:val="009130AE"/>
    <w:rsid w:val="00913A8F"/>
    <w:rsid w:val="00915261"/>
    <w:rsid w:val="009157A8"/>
    <w:rsid w:val="00915962"/>
    <w:rsid w:val="009160F3"/>
    <w:rsid w:val="0091671E"/>
    <w:rsid w:val="00916B32"/>
    <w:rsid w:val="00916E77"/>
    <w:rsid w:val="009177B1"/>
    <w:rsid w:val="00917D44"/>
    <w:rsid w:val="00917DF8"/>
    <w:rsid w:val="0092284A"/>
    <w:rsid w:val="00923430"/>
    <w:rsid w:val="009241F4"/>
    <w:rsid w:val="009252A5"/>
    <w:rsid w:val="009253A8"/>
    <w:rsid w:val="0092788D"/>
    <w:rsid w:val="009305E4"/>
    <w:rsid w:val="00930FFA"/>
    <w:rsid w:val="00932296"/>
    <w:rsid w:val="0093293A"/>
    <w:rsid w:val="00933D8B"/>
    <w:rsid w:val="00934415"/>
    <w:rsid w:val="00936700"/>
    <w:rsid w:val="009373C7"/>
    <w:rsid w:val="009379A3"/>
    <w:rsid w:val="00942122"/>
    <w:rsid w:val="00947386"/>
    <w:rsid w:val="009502E7"/>
    <w:rsid w:val="00951E06"/>
    <w:rsid w:val="00951EFD"/>
    <w:rsid w:val="00952302"/>
    <w:rsid w:val="009523AC"/>
    <w:rsid w:val="009525B8"/>
    <w:rsid w:val="00953968"/>
    <w:rsid w:val="00954EDF"/>
    <w:rsid w:val="0095664C"/>
    <w:rsid w:val="00956CB2"/>
    <w:rsid w:val="00956E38"/>
    <w:rsid w:val="00956EF6"/>
    <w:rsid w:val="009570A9"/>
    <w:rsid w:val="0095783E"/>
    <w:rsid w:val="009611E8"/>
    <w:rsid w:val="00962238"/>
    <w:rsid w:val="009638BA"/>
    <w:rsid w:val="00964119"/>
    <w:rsid w:val="009645F2"/>
    <w:rsid w:val="00965503"/>
    <w:rsid w:val="00965C87"/>
    <w:rsid w:val="00965DF0"/>
    <w:rsid w:val="00965FFE"/>
    <w:rsid w:val="00966094"/>
    <w:rsid w:val="009664F4"/>
    <w:rsid w:val="00967698"/>
    <w:rsid w:val="0096791D"/>
    <w:rsid w:val="009716D9"/>
    <w:rsid w:val="009727BD"/>
    <w:rsid w:val="00973895"/>
    <w:rsid w:val="00974AD4"/>
    <w:rsid w:val="00974EF1"/>
    <w:rsid w:val="0097540D"/>
    <w:rsid w:val="009755DA"/>
    <w:rsid w:val="009758A6"/>
    <w:rsid w:val="00975ED1"/>
    <w:rsid w:val="0097683E"/>
    <w:rsid w:val="00976B2F"/>
    <w:rsid w:val="009823B6"/>
    <w:rsid w:val="00983ABB"/>
    <w:rsid w:val="00985160"/>
    <w:rsid w:val="00985AEE"/>
    <w:rsid w:val="00991958"/>
    <w:rsid w:val="00991B04"/>
    <w:rsid w:val="009921D1"/>
    <w:rsid w:val="00993473"/>
    <w:rsid w:val="00994F16"/>
    <w:rsid w:val="009951A3"/>
    <w:rsid w:val="0099538E"/>
    <w:rsid w:val="00996557"/>
    <w:rsid w:val="00997040"/>
    <w:rsid w:val="009A06E1"/>
    <w:rsid w:val="009A0A9B"/>
    <w:rsid w:val="009A193A"/>
    <w:rsid w:val="009A204F"/>
    <w:rsid w:val="009A2331"/>
    <w:rsid w:val="009A279D"/>
    <w:rsid w:val="009A2901"/>
    <w:rsid w:val="009A3513"/>
    <w:rsid w:val="009A3F45"/>
    <w:rsid w:val="009A4F80"/>
    <w:rsid w:val="009A5798"/>
    <w:rsid w:val="009A781D"/>
    <w:rsid w:val="009A7907"/>
    <w:rsid w:val="009B049D"/>
    <w:rsid w:val="009B0587"/>
    <w:rsid w:val="009B0AC3"/>
    <w:rsid w:val="009B3018"/>
    <w:rsid w:val="009B32EC"/>
    <w:rsid w:val="009B3668"/>
    <w:rsid w:val="009B3957"/>
    <w:rsid w:val="009B41B0"/>
    <w:rsid w:val="009B4211"/>
    <w:rsid w:val="009B4787"/>
    <w:rsid w:val="009B614F"/>
    <w:rsid w:val="009B629B"/>
    <w:rsid w:val="009C0179"/>
    <w:rsid w:val="009C087F"/>
    <w:rsid w:val="009C111B"/>
    <w:rsid w:val="009C2B6D"/>
    <w:rsid w:val="009C36AC"/>
    <w:rsid w:val="009C4D32"/>
    <w:rsid w:val="009C50B0"/>
    <w:rsid w:val="009C68FE"/>
    <w:rsid w:val="009C7069"/>
    <w:rsid w:val="009D0CA0"/>
    <w:rsid w:val="009D24CA"/>
    <w:rsid w:val="009D2E80"/>
    <w:rsid w:val="009D3550"/>
    <w:rsid w:val="009E0389"/>
    <w:rsid w:val="009E0AE0"/>
    <w:rsid w:val="009E145C"/>
    <w:rsid w:val="009E1C97"/>
    <w:rsid w:val="009E214E"/>
    <w:rsid w:val="009E334A"/>
    <w:rsid w:val="009E384B"/>
    <w:rsid w:val="009E4618"/>
    <w:rsid w:val="009E5504"/>
    <w:rsid w:val="009E62C7"/>
    <w:rsid w:val="009E63F4"/>
    <w:rsid w:val="009E6450"/>
    <w:rsid w:val="009E6AD6"/>
    <w:rsid w:val="009E7083"/>
    <w:rsid w:val="009F03DF"/>
    <w:rsid w:val="009F0D68"/>
    <w:rsid w:val="009F2BE1"/>
    <w:rsid w:val="009F345E"/>
    <w:rsid w:val="009F3A4A"/>
    <w:rsid w:val="009F401D"/>
    <w:rsid w:val="009F521B"/>
    <w:rsid w:val="009F55EC"/>
    <w:rsid w:val="009F6A77"/>
    <w:rsid w:val="009F7CC8"/>
    <w:rsid w:val="00A01F97"/>
    <w:rsid w:val="00A02335"/>
    <w:rsid w:val="00A0496E"/>
    <w:rsid w:val="00A060AF"/>
    <w:rsid w:val="00A071D3"/>
    <w:rsid w:val="00A108E0"/>
    <w:rsid w:val="00A1117E"/>
    <w:rsid w:val="00A11394"/>
    <w:rsid w:val="00A1154A"/>
    <w:rsid w:val="00A11ECE"/>
    <w:rsid w:val="00A12E22"/>
    <w:rsid w:val="00A1559A"/>
    <w:rsid w:val="00A177F6"/>
    <w:rsid w:val="00A2054E"/>
    <w:rsid w:val="00A209C2"/>
    <w:rsid w:val="00A20FC6"/>
    <w:rsid w:val="00A21854"/>
    <w:rsid w:val="00A22605"/>
    <w:rsid w:val="00A23CDB"/>
    <w:rsid w:val="00A247E4"/>
    <w:rsid w:val="00A248E1"/>
    <w:rsid w:val="00A33C8C"/>
    <w:rsid w:val="00A3400C"/>
    <w:rsid w:val="00A34B03"/>
    <w:rsid w:val="00A40150"/>
    <w:rsid w:val="00A404B7"/>
    <w:rsid w:val="00A40738"/>
    <w:rsid w:val="00A40908"/>
    <w:rsid w:val="00A43BE1"/>
    <w:rsid w:val="00A44945"/>
    <w:rsid w:val="00A46BC9"/>
    <w:rsid w:val="00A47B1E"/>
    <w:rsid w:val="00A47C8B"/>
    <w:rsid w:val="00A50135"/>
    <w:rsid w:val="00A520EE"/>
    <w:rsid w:val="00A536C7"/>
    <w:rsid w:val="00A54D65"/>
    <w:rsid w:val="00A55A4B"/>
    <w:rsid w:val="00A57672"/>
    <w:rsid w:val="00A57E1A"/>
    <w:rsid w:val="00A62C56"/>
    <w:rsid w:val="00A64037"/>
    <w:rsid w:val="00A64DEB"/>
    <w:rsid w:val="00A659E7"/>
    <w:rsid w:val="00A65F2B"/>
    <w:rsid w:val="00A66166"/>
    <w:rsid w:val="00A70B4B"/>
    <w:rsid w:val="00A71853"/>
    <w:rsid w:val="00A72832"/>
    <w:rsid w:val="00A72BE2"/>
    <w:rsid w:val="00A7417E"/>
    <w:rsid w:val="00A74AC6"/>
    <w:rsid w:val="00A74ECE"/>
    <w:rsid w:val="00A758EB"/>
    <w:rsid w:val="00A76647"/>
    <w:rsid w:val="00A76AA0"/>
    <w:rsid w:val="00A776E2"/>
    <w:rsid w:val="00A80138"/>
    <w:rsid w:val="00A80B28"/>
    <w:rsid w:val="00A831A4"/>
    <w:rsid w:val="00A832D1"/>
    <w:rsid w:val="00A846D2"/>
    <w:rsid w:val="00A8509B"/>
    <w:rsid w:val="00A851D2"/>
    <w:rsid w:val="00A8538D"/>
    <w:rsid w:val="00A859FD"/>
    <w:rsid w:val="00A86179"/>
    <w:rsid w:val="00A868F8"/>
    <w:rsid w:val="00A86B35"/>
    <w:rsid w:val="00A8726A"/>
    <w:rsid w:val="00A87EE2"/>
    <w:rsid w:val="00A9117A"/>
    <w:rsid w:val="00A91D24"/>
    <w:rsid w:val="00A9298B"/>
    <w:rsid w:val="00A92AD7"/>
    <w:rsid w:val="00A93E86"/>
    <w:rsid w:val="00A93F0B"/>
    <w:rsid w:val="00A94557"/>
    <w:rsid w:val="00A94CA8"/>
    <w:rsid w:val="00A96784"/>
    <w:rsid w:val="00AA0BB5"/>
    <w:rsid w:val="00AA0C9C"/>
    <w:rsid w:val="00AA0F0B"/>
    <w:rsid w:val="00AA13E2"/>
    <w:rsid w:val="00AA1A90"/>
    <w:rsid w:val="00AA1E8D"/>
    <w:rsid w:val="00AA3153"/>
    <w:rsid w:val="00AA3498"/>
    <w:rsid w:val="00AA3521"/>
    <w:rsid w:val="00AA3650"/>
    <w:rsid w:val="00AA41C0"/>
    <w:rsid w:val="00AA455C"/>
    <w:rsid w:val="00AA4E49"/>
    <w:rsid w:val="00AA62B7"/>
    <w:rsid w:val="00AB0BE9"/>
    <w:rsid w:val="00AB1CE9"/>
    <w:rsid w:val="00AB37AB"/>
    <w:rsid w:val="00AB3A54"/>
    <w:rsid w:val="00AB4363"/>
    <w:rsid w:val="00AB44FD"/>
    <w:rsid w:val="00AB4540"/>
    <w:rsid w:val="00AB4A51"/>
    <w:rsid w:val="00AB54A0"/>
    <w:rsid w:val="00AB5CED"/>
    <w:rsid w:val="00AB68BD"/>
    <w:rsid w:val="00AB701B"/>
    <w:rsid w:val="00AC031D"/>
    <w:rsid w:val="00AC06CE"/>
    <w:rsid w:val="00AC06D5"/>
    <w:rsid w:val="00AC2133"/>
    <w:rsid w:val="00AC35BC"/>
    <w:rsid w:val="00AC373A"/>
    <w:rsid w:val="00AC3BA9"/>
    <w:rsid w:val="00AC5016"/>
    <w:rsid w:val="00AC5997"/>
    <w:rsid w:val="00AC5AB2"/>
    <w:rsid w:val="00AC5DCC"/>
    <w:rsid w:val="00AC7DC5"/>
    <w:rsid w:val="00AC7E51"/>
    <w:rsid w:val="00AD0D6B"/>
    <w:rsid w:val="00AD0EE6"/>
    <w:rsid w:val="00AD0F27"/>
    <w:rsid w:val="00AD14F6"/>
    <w:rsid w:val="00AD1C60"/>
    <w:rsid w:val="00AD1CBE"/>
    <w:rsid w:val="00AD1DEB"/>
    <w:rsid w:val="00AD36ED"/>
    <w:rsid w:val="00AD3757"/>
    <w:rsid w:val="00AD3970"/>
    <w:rsid w:val="00AD4C45"/>
    <w:rsid w:val="00AD5D3D"/>
    <w:rsid w:val="00AD60F6"/>
    <w:rsid w:val="00AD61C9"/>
    <w:rsid w:val="00AD68EB"/>
    <w:rsid w:val="00AD70C2"/>
    <w:rsid w:val="00AD74F2"/>
    <w:rsid w:val="00AE0336"/>
    <w:rsid w:val="00AE369D"/>
    <w:rsid w:val="00AE3D8A"/>
    <w:rsid w:val="00AE538D"/>
    <w:rsid w:val="00AE54AD"/>
    <w:rsid w:val="00AE5C48"/>
    <w:rsid w:val="00AE6AB3"/>
    <w:rsid w:val="00AF0637"/>
    <w:rsid w:val="00AF0BCD"/>
    <w:rsid w:val="00AF2C2C"/>
    <w:rsid w:val="00AF2DB8"/>
    <w:rsid w:val="00AF2E6F"/>
    <w:rsid w:val="00AF4526"/>
    <w:rsid w:val="00AF55BD"/>
    <w:rsid w:val="00AF6AD7"/>
    <w:rsid w:val="00B01356"/>
    <w:rsid w:val="00B0273B"/>
    <w:rsid w:val="00B02B9F"/>
    <w:rsid w:val="00B03521"/>
    <w:rsid w:val="00B07554"/>
    <w:rsid w:val="00B1013D"/>
    <w:rsid w:val="00B10506"/>
    <w:rsid w:val="00B123DB"/>
    <w:rsid w:val="00B14548"/>
    <w:rsid w:val="00B1501E"/>
    <w:rsid w:val="00B150DD"/>
    <w:rsid w:val="00B15C0E"/>
    <w:rsid w:val="00B16018"/>
    <w:rsid w:val="00B16DCB"/>
    <w:rsid w:val="00B1726D"/>
    <w:rsid w:val="00B17BD3"/>
    <w:rsid w:val="00B200F2"/>
    <w:rsid w:val="00B206D3"/>
    <w:rsid w:val="00B225BB"/>
    <w:rsid w:val="00B22E6D"/>
    <w:rsid w:val="00B230B3"/>
    <w:rsid w:val="00B23F13"/>
    <w:rsid w:val="00B250F8"/>
    <w:rsid w:val="00B25B2B"/>
    <w:rsid w:val="00B26265"/>
    <w:rsid w:val="00B26FA5"/>
    <w:rsid w:val="00B302C0"/>
    <w:rsid w:val="00B307B0"/>
    <w:rsid w:val="00B307B9"/>
    <w:rsid w:val="00B30B1B"/>
    <w:rsid w:val="00B32B56"/>
    <w:rsid w:val="00B32E27"/>
    <w:rsid w:val="00B35570"/>
    <w:rsid w:val="00B3604F"/>
    <w:rsid w:val="00B3703B"/>
    <w:rsid w:val="00B37072"/>
    <w:rsid w:val="00B37EDB"/>
    <w:rsid w:val="00B4112D"/>
    <w:rsid w:val="00B4386B"/>
    <w:rsid w:val="00B440C0"/>
    <w:rsid w:val="00B44FEF"/>
    <w:rsid w:val="00B467AB"/>
    <w:rsid w:val="00B477EA"/>
    <w:rsid w:val="00B4785C"/>
    <w:rsid w:val="00B47A2B"/>
    <w:rsid w:val="00B47E11"/>
    <w:rsid w:val="00B501AA"/>
    <w:rsid w:val="00B51EAB"/>
    <w:rsid w:val="00B53493"/>
    <w:rsid w:val="00B539BD"/>
    <w:rsid w:val="00B545BC"/>
    <w:rsid w:val="00B5486D"/>
    <w:rsid w:val="00B55327"/>
    <w:rsid w:val="00B5652F"/>
    <w:rsid w:val="00B57FA1"/>
    <w:rsid w:val="00B6141E"/>
    <w:rsid w:val="00B61C13"/>
    <w:rsid w:val="00B65C8C"/>
    <w:rsid w:val="00B67712"/>
    <w:rsid w:val="00B70FA7"/>
    <w:rsid w:val="00B7208E"/>
    <w:rsid w:val="00B744E2"/>
    <w:rsid w:val="00B74BEC"/>
    <w:rsid w:val="00B7579D"/>
    <w:rsid w:val="00B758C4"/>
    <w:rsid w:val="00B76B3A"/>
    <w:rsid w:val="00B76B75"/>
    <w:rsid w:val="00B773F4"/>
    <w:rsid w:val="00B7786C"/>
    <w:rsid w:val="00B77B02"/>
    <w:rsid w:val="00B77D57"/>
    <w:rsid w:val="00B814B6"/>
    <w:rsid w:val="00B83498"/>
    <w:rsid w:val="00B83EA5"/>
    <w:rsid w:val="00B84723"/>
    <w:rsid w:val="00B85410"/>
    <w:rsid w:val="00B85E51"/>
    <w:rsid w:val="00B916F3"/>
    <w:rsid w:val="00B92187"/>
    <w:rsid w:val="00B92B8B"/>
    <w:rsid w:val="00B93162"/>
    <w:rsid w:val="00B9386A"/>
    <w:rsid w:val="00B93B5B"/>
    <w:rsid w:val="00B945F1"/>
    <w:rsid w:val="00B9726A"/>
    <w:rsid w:val="00B97BA4"/>
    <w:rsid w:val="00BA07BC"/>
    <w:rsid w:val="00BA0F68"/>
    <w:rsid w:val="00BA27C9"/>
    <w:rsid w:val="00BA4BD4"/>
    <w:rsid w:val="00BA59DC"/>
    <w:rsid w:val="00BB23A2"/>
    <w:rsid w:val="00BB36E0"/>
    <w:rsid w:val="00BB6851"/>
    <w:rsid w:val="00BB6E70"/>
    <w:rsid w:val="00BC14A4"/>
    <w:rsid w:val="00BC1DE5"/>
    <w:rsid w:val="00BC21AC"/>
    <w:rsid w:val="00BC4367"/>
    <w:rsid w:val="00BC4897"/>
    <w:rsid w:val="00BC4CD9"/>
    <w:rsid w:val="00BC54D6"/>
    <w:rsid w:val="00BC6152"/>
    <w:rsid w:val="00BC6A06"/>
    <w:rsid w:val="00BC7205"/>
    <w:rsid w:val="00BC7726"/>
    <w:rsid w:val="00BC7AE0"/>
    <w:rsid w:val="00BD2E37"/>
    <w:rsid w:val="00BD4300"/>
    <w:rsid w:val="00BD4533"/>
    <w:rsid w:val="00BD4E18"/>
    <w:rsid w:val="00BD5C30"/>
    <w:rsid w:val="00BD5F3F"/>
    <w:rsid w:val="00BD63D9"/>
    <w:rsid w:val="00BD6B43"/>
    <w:rsid w:val="00BD70D3"/>
    <w:rsid w:val="00BD7B17"/>
    <w:rsid w:val="00BE0334"/>
    <w:rsid w:val="00BE08C2"/>
    <w:rsid w:val="00BE2791"/>
    <w:rsid w:val="00BE3A48"/>
    <w:rsid w:val="00BE4D29"/>
    <w:rsid w:val="00BE4FEA"/>
    <w:rsid w:val="00BE6371"/>
    <w:rsid w:val="00BE6377"/>
    <w:rsid w:val="00BE6FBC"/>
    <w:rsid w:val="00BF0D74"/>
    <w:rsid w:val="00BF125A"/>
    <w:rsid w:val="00BF13B0"/>
    <w:rsid w:val="00BF13B9"/>
    <w:rsid w:val="00BF1CD2"/>
    <w:rsid w:val="00BF1FEA"/>
    <w:rsid w:val="00BF28C1"/>
    <w:rsid w:val="00BF3447"/>
    <w:rsid w:val="00BF4A8F"/>
    <w:rsid w:val="00BF4AE2"/>
    <w:rsid w:val="00BF5275"/>
    <w:rsid w:val="00BF557C"/>
    <w:rsid w:val="00BF5902"/>
    <w:rsid w:val="00BF6010"/>
    <w:rsid w:val="00BF6A48"/>
    <w:rsid w:val="00BF6F11"/>
    <w:rsid w:val="00BF715B"/>
    <w:rsid w:val="00BF7357"/>
    <w:rsid w:val="00BF7DA4"/>
    <w:rsid w:val="00C00213"/>
    <w:rsid w:val="00C03329"/>
    <w:rsid w:val="00C03CC0"/>
    <w:rsid w:val="00C0468C"/>
    <w:rsid w:val="00C046F1"/>
    <w:rsid w:val="00C04CBB"/>
    <w:rsid w:val="00C0518B"/>
    <w:rsid w:val="00C05C9C"/>
    <w:rsid w:val="00C06EF7"/>
    <w:rsid w:val="00C07D82"/>
    <w:rsid w:val="00C10EC4"/>
    <w:rsid w:val="00C1107E"/>
    <w:rsid w:val="00C11676"/>
    <w:rsid w:val="00C12D18"/>
    <w:rsid w:val="00C137BF"/>
    <w:rsid w:val="00C13882"/>
    <w:rsid w:val="00C145F5"/>
    <w:rsid w:val="00C156C1"/>
    <w:rsid w:val="00C15DA1"/>
    <w:rsid w:val="00C16681"/>
    <w:rsid w:val="00C167BD"/>
    <w:rsid w:val="00C20AF5"/>
    <w:rsid w:val="00C21453"/>
    <w:rsid w:val="00C22092"/>
    <w:rsid w:val="00C22759"/>
    <w:rsid w:val="00C2435E"/>
    <w:rsid w:val="00C2444C"/>
    <w:rsid w:val="00C2467E"/>
    <w:rsid w:val="00C268C8"/>
    <w:rsid w:val="00C269CE"/>
    <w:rsid w:val="00C309EA"/>
    <w:rsid w:val="00C320EC"/>
    <w:rsid w:val="00C324AF"/>
    <w:rsid w:val="00C32723"/>
    <w:rsid w:val="00C33D1B"/>
    <w:rsid w:val="00C3588F"/>
    <w:rsid w:val="00C36736"/>
    <w:rsid w:val="00C401E0"/>
    <w:rsid w:val="00C40D03"/>
    <w:rsid w:val="00C4188E"/>
    <w:rsid w:val="00C44D7D"/>
    <w:rsid w:val="00C45427"/>
    <w:rsid w:val="00C469D0"/>
    <w:rsid w:val="00C478F4"/>
    <w:rsid w:val="00C47A75"/>
    <w:rsid w:val="00C50482"/>
    <w:rsid w:val="00C51C1B"/>
    <w:rsid w:val="00C51D18"/>
    <w:rsid w:val="00C51D8A"/>
    <w:rsid w:val="00C5271F"/>
    <w:rsid w:val="00C52DD9"/>
    <w:rsid w:val="00C537B8"/>
    <w:rsid w:val="00C5530C"/>
    <w:rsid w:val="00C55BE2"/>
    <w:rsid w:val="00C56CFA"/>
    <w:rsid w:val="00C57B33"/>
    <w:rsid w:val="00C60A2D"/>
    <w:rsid w:val="00C60F32"/>
    <w:rsid w:val="00C64D74"/>
    <w:rsid w:val="00C65F9B"/>
    <w:rsid w:val="00C675BE"/>
    <w:rsid w:val="00C71702"/>
    <w:rsid w:val="00C72BB5"/>
    <w:rsid w:val="00C73629"/>
    <w:rsid w:val="00C747C1"/>
    <w:rsid w:val="00C75E81"/>
    <w:rsid w:val="00C77884"/>
    <w:rsid w:val="00C77EF7"/>
    <w:rsid w:val="00C811A4"/>
    <w:rsid w:val="00C835C2"/>
    <w:rsid w:val="00C83A45"/>
    <w:rsid w:val="00C83F9D"/>
    <w:rsid w:val="00C852C4"/>
    <w:rsid w:val="00C87933"/>
    <w:rsid w:val="00C90075"/>
    <w:rsid w:val="00C90571"/>
    <w:rsid w:val="00C906EF"/>
    <w:rsid w:val="00C90931"/>
    <w:rsid w:val="00C90A96"/>
    <w:rsid w:val="00C9123D"/>
    <w:rsid w:val="00C91F8D"/>
    <w:rsid w:val="00C93DCD"/>
    <w:rsid w:val="00C95174"/>
    <w:rsid w:val="00C95565"/>
    <w:rsid w:val="00C955AF"/>
    <w:rsid w:val="00C97ECC"/>
    <w:rsid w:val="00CA20C6"/>
    <w:rsid w:val="00CA36AD"/>
    <w:rsid w:val="00CA4756"/>
    <w:rsid w:val="00CA5B6C"/>
    <w:rsid w:val="00CA5FD8"/>
    <w:rsid w:val="00CA6DA5"/>
    <w:rsid w:val="00CA75BF"/>
    <w:rsid w:val="00CA7AEB"/>
    <w:rsid w:val="00CB0825"/>
    <w:rsid w:val="00CB116D"/>
    <w:rsid w:val="00CB17FF"/>
    <w:rsid w:val="00CB27FF"/>
    <w:rsid w:val="00CB2DCB"/>
    <w:rsid w:val="00CB41FB"/>
    <w:rsid w:val="00CB69A6"/>
    <w:rsid w:val="00CB6BD7"/>
    <w:rsid w:val="00CB7470"/>
    <w:rsid w:val="00CB7A09"/>
    <w:rsid w:val="00CC0468"/>
    <w:rsid w:val="00CC0764"/>
    <w:rsid w:val="00CC17E6"/>
    <w:rsid w:val="00CC1AB5"/>
    <w:rsid w:val="00CC3322"/>
    <w:rsid w:val="00CC4B01"/>
    <w:rsid w:val="00CC56B6"/>
    <w:rsid w:val="00CC78A0"/>
    <w:rsid w:val="00CD00A1"/>
    <w:rsid w:val="00CD03FE"/>
    <w:rsid w:val="00CD0AC1"/>
    <w:rsid w:val="00CD0BE6"/>
    <w:rsid w:val="00CD0D2E"/>
    <w:rsid w:val="00CD1173"/>
    <w:rsid w:val="00CD164E"/>
    <w:rsid w:val="00CD45B3"/>
    <w:rsid w:val="00CD4C6C"/>
    <w:rsid w:val="00CD6820"/>
    <w:rsid w:val="00CD7293"/>
    <w:rsid w:val="00CE0473"/>
    <w:rsid w:val="00CE1DC9"/>
    <w:rsid w:val="00CE2265"/>
    <w:rsid w:val="00CE244B"/>
    <w:rsid w:val="00CE2A46"/>
    <w:rsid w:val="00CE4F67"/>
    <w:rsid w:val="00CE64E5"/>
    <w:rsid w:val="00CE7401"/>
    <w:rsid w:val="00CF15C2"/>
    <w:rsid w:val="00CF2823"/>
    <w:rsid w:val="00CF2DDF"/>
    <w:rsid w:val="00CF3034"/>
    <w:rsid w:val="00CF5307"/>
    <w:rsid w:val="00CF67C4"/>
    <w:rsid w:val="00CF77CA"/>
    <w:rsid w:val="00D002E4"/>
    <w:rsid w:val="00D00717"/>
    <w:rsid w:val="00D01FB4"/>
    <w:rsid w:val="00D0380F"/>
    <w:rsid w:val="00D039C2"/>
    <w:rsid w:val="00D04B72"/>
    <w:rsid w:val="00D06034"/>
    <w:rsid w:val="00D065C3"/>
    <w:rsid w:val="00D06AB1"/>
    <w:rsid w:val="00D06C53"/>
    <w:rsid w:val="00D0754F"/>
    <w:rsid w:val="00D12774"/>
    <w:rsid w:val="00D1540E"/>
    <w:rsid w:val="00D15502"/>
    <w:rsid w:val="00D17044"/>
    <w:rsid w:val="00D1708C"/>
    <w:rsid w:val="00D17138"/>
    <w:rsid w:val="00D17822"/>
    <w:rsid w:val="00D17E99"/>
    <w:rsid w:val="00D20C68"/>
    <w:rsid w:val="00D2183A"/>
    <w:rsid w:val="00D21CEE"/>
    <w:rsid w:val="00D229C6"/>
    <w:rsid w:val="00D2341E"/>
    <w:rsid w:val="00D23488"/>
    <w:rsid w:val="00D234AB"/>
    <w:rsid w:val="00D237D4"/>
    <w:rsid w:val="00D24830"/>
    <w:rsid w:val="00D24FEC"/>
    <w:rsid w:val="00D25B06"/>
    <w:rsid w:val="00D26809"/>
    <w:rsid w:val="00D2783E"/>
    <w:rsid w:val="00D308A6"/>
    <w:rsid w:val="00D30AF5"/>
    <w:rsid w:val="00D310A6"/>
    <w:rsid w:val="00D31DCD"/>
    <w:rsid w:val="00D34053"/>
    <w:rsid w:val="00D3418C"/>
    <w:rsid w:val="00D35AA5"/>
    <w:rsid w:val="00D364AF"/>
    <w:rsid w:val="00D36854"/>
    <w:rsid w:val="00D36A58"/>
    <w:rsid w:val="00D37B6A"/>
    <w:rsid w:val="00D425FC"/>
    <w:rsid w:val="00D4313F"/>
    <w:rsid w:val="00D43248"/>
    <w:rsid w:val="00D43F24"/>
    <w:rsid w:val="00D451C2"/>
    <w:rsid w:val="00D45C54"/>
    <w:rsid w:val="00D4637E"/>
    <w:rsid w:val="00D47FAA"/>
    <w:rsid w:val="00D50C8A"/>
    <w:rsid w:val="00D519B5"/>
    <w:rsid w:val="00D51F5F"/>
    <w:rsid w:val="00D54615"/>
    <w:rsid w:val="00D5573C"/>
    <w:rsid w:val="00D5647D"/>
    <w:rsid w:val="00D56B69"/>
    <w:rsid w:val="00D56D94"/>
    <w:rsid w:val="00D56E85"/>
    <w:rsid w:val="00D57A5A"/>
    <w:rsid w:val="00D60D00"/>
    <w:rsid w:val="00D61AEA"/>
    <w:rsid w:val="00D622CC"/>
    <w:rsid w:val="00D6277A"/>
    <w:rsid w:val="00D63C1A"/>
    <w:rsid w:val="00D645D7"/>
    <w:rsid w:val="00D64CA0"/>
    <w:rsid w:val="00D64F81"/>
    <w:rsid w:val="00D65A52"/>
    <w:rsid w:val="00D662F4"/>
    <w:rsid w:val="00D668BA"/>
    <w:rsid w:val="00D66BF8"/>
    <w:rsid w:val="00D66D71"/>
    <w:rsid w:val="00D671FD"/>
    <w:rsid w:val="00D67C69"/>
    <w:rsid w:val="00D67F26"/>
    <w:rsid w:val="00D71301"/>
    <w:rsid w:val="00D72C6D"/>
    <w:rsid w:val="00D73864"/>
    <w:rsid w:val="00D73AB4"/>
    <w:rsid w:val="00D73DF0"/>
    <w:rsid w:val="00D74882"/>
    <w:rsid w:val="00D8175A"/>
    <w:rsid w:val="00D81E53"/>
    <w:rsid w:val="00D822CF"/>
    <w:rsid w:val="00D83C5C"/>
    <w:rsid w:val="00D83E16"/>
    <w:rsid w:val="00D840B1"/>
    <w:rsid w:val="00D847B7"/>
    <w:rsid w:val="00D84E12"/>
    <w:rsid w:val="00D85E85"/>
    <w:rsid w:val="00D86A2E"/>
    <w:rsid w:val="00D86F44"/>
    <w:rsid w:val="00D87CA2"/>
    <w:rsid w:val="00D90280"/>
    <w:rsid w:val="00D90B71"/>
    <w:rsid w:val="00D90B9B"/>
    <w:rsid w:val="00D9138E"/>
    <w:rsid w:val="00D93101"/>
    <w:rsid w:val="00D9583E"/>
    <w:rsid w:val="00D96D60"/>
    <w:rsid w:val="00D973B3"/>
    <w:rsid w:val="00DA06C1"/>
    <w:rsid w:val="00DA0C86"/>
    <w:rsid w:val="00DA0E56"/>
    <w:rsid w:val="00DA2183"/>
    <w:rsid w:val="00DA27DB"/>
    <w:rsid w:val="00DA2A71"/>
    <w:rsid w:val="00DA387A"/>
    <w:rsid w:val="00DA40BC"/>
    <w:rsid w:val="00DA414A"/>
    <w:rsid w:val="00DA461E"/>
    <w:rsid w:val="00DA6205"/>
    <w:rsid w:val="00DA6810"/>
    <w:rsid w:val="00DA6C47"/>
    <w:rsid w:val="00DA6C75"/>
    <w:rsid w:val="00DA7965"/>
    <w:rsid w:val="00DB0DA4"/>
    <w:rsid w:val="00DB0EBC"/>
    <w:rsid w:val="00DB2832"/>
    <w:rsid w:val="00DB34BA"/>
    <w:rsid w:val="00DB421B"/>
    <w:rsid w:val="00DB51E0"/>
    <w:rsid w:val="00DC0F35"/>
    <w:rsid w:val="00DC0FA9"/>
    <w:rsid w:val="00DC14B0"/>
    <w:rsid w:val="00DC21F2"/>
    <w:rsid w:val="00DC3FFA"/>
    <w:rsid w:val="00DC4217"/>
    <w:rsid w:val="00DC4B4D"/>
    <w:rsid w:val="00DC55C5"/>
    <w:rsid w:val="00DC66A6"/>
    <w:rsid w:val="00DC685B"/>
    <w:rsid w:val="00DC6AF2"/>
    <w:rsid w:val="00DD0189"/>
    <w:rsid w:val="00DD0FFB"/>
    <w:rsid w:val="00DD2194"/>
    <w:rsid w:val="00DD3190"/>
    <w:rsid w:val="00DD4FA1"/>
    <w:rsid w:val="00DD68DB"/>
    <w:rsid w:val="00DE3235"/>
    <w:rsid w:val="00DE58D7"/>
    <w:rsid w:val="00DE61D2"/>
    <w:rsid w:val="00DE6C7F"/>
    <w:rsid w:val="00DF0515"/>
    <w:rsid w:val="00DF150E"/>
    <w:rsid w:val="00DF2823"/>
    <w:rsid w:val="00DF6665"/>
    <w:rsid w:val="00E01FA4"/>
    <w:rsid w:val="00E021A9"/>
    <w:rsid w:val="00E02911"/>
    <w:rsid w:val="00E03624"/>
    <w:rsid w:val="00E03B3C"/>
    <w:rsid w:val="00E03BA6"/>
    <w:rsid w:val="00E0403F"/>
    <w:rsid w:val="00E04922"/>
    <w:rsid w:val="00E04FD5"/>
    <w:rsid w:val="00E05D08"/>
    <w:rsid w:val="00E0660C"/>
    <w:rsid w:val="00E066C9"/>
    <w:rsid w:val="00E10771"/>
    <w:rsid w:val="00E10F38"/>
    <w:rsid w:val="00E11179"/>
    <w:rsid w:val="00E1137E"/>
    <w:rsid w:val="00E12049"/>
    <w:rsid w:val="00E13696"/>
    <w:rsid w:val="00E13B81"/>
    <w:rsid w:val="00E15026"/>
    <w:rsid w:val="00E1643F"/>
    <w:rsid w:val="00E1650B"/>
    <w:rsid w:val="00E16D48"/>
    <w:rsid w:val="00E17C7C"/>
    <w:rsid w:val="00E17FDC"/>
    <w:rsid w:val="00E20332"/>
    <w:rsid w:val="00E21B66"/>
    <w:rsid w:val="00E21BE9"/>
    <w:rsid w:val="00E22895"/>
    <w:rsid w:val="00E231CA"/>
    <w:rsid w:val="00E231F8"/>
    <w:rsid w:val="00E25735"/>
    <w:rsid w:val="00E31436"/>
    <w:rsid w:val="00E31CFC"/>
    <w:rsid w:val="00E32734"/>
    <w:rsid w:val="00E33288"/>
    <w:rsid w:val="00E33505"/>
    <w:rsid w:val="00E3475C"/>
    <w:rsid w:val="00E356FB"/>
    <w:rsid w:val="00E36193"/>
    <w:rsid w:val="00E366B1"/>
    <w:rsid w:val="00E36BF5"/>
    <w:rsid w:val="00E4078C"/>
    <w:rsid w:val="00E40B21"/>
    <w:rsid w:val="00E40BE0"/>
    <w:rsid w:val="00E41A6B"/>
    <w:rsid w:val="00E43B2A"/>
    <w:rsid w:val="00E43DBE"/>
    <w:rsid w:val="00E446A0"/>
    <w:rsid w:val="00E470B7"/>
    <w:rsid w:val="00E47827"/>
    <w:rsid w:val="00E522E5"/>
    <w:rsid w:val="00E523FA"/>
    <w:rsid w:val="00E549D4"/>
    <w:rsid w:val="00E54C3D"/>
    <w:rsid w:val="00E54E18"/>
    <w:rsid w:val="00E5614E"/>
    <w:rsid w:val="00E5629B"/>
    <w:rsid w:val="00E56B28"/>
    <w:rsid w:val="00E56E23"/>
    <w:rsid w:val="00E6006A"/>
    <w:rsid w:val="00E6006D"/>
    <w:rsid w:val="00E6141C"/>
    <w:rsid w:val="00E62541"/>
    <w:rsid w:val="00E62E9B"/>
    <w:rsid w:val="00E634BF"/>
    <w:rsid w:val="00E63898"/>
    <w:rsid w:val="00E64B9D"/>
    <w:rsid w:val="00E657EF"/>
    <w:rsid w:val="00E66595"/>
    <w:rsid w:val="00E6667C"/>
    <w:rsid w:val="00E67793"/>
    <w:rsid w:val="00E67D57"/>
    <w:rsid w:val="00E70507"/>
    <w:rsid w:val="00E706F9"/>
    <w:rsid w:val="00E730D5"/>
    <w:rsid w:val="00E73625"/>
    <w:rsid w:val="00E7642F"/>
    <w:rsid w:val="00E773BC"/>
    <w:rsid w:val="00E77BD5"/>
    <w:rsid w:val="00E77C26"/>
    <w:rsid w:val="00E80AEC"/>
    <w:rsid w:val="00E80BC2"/>
    <w:rsid w:val="00E82B2B"/>
    <w:rsid w:val="00E85D52"/>
    <w:rsid w:val="00E85F2F"/>
    <w:rsid w:val="00E86B8B"/>
    <w:rsid w:val="00E86C4F"/>
    <w:rsid w:val="00E8790F"/>
    <w:rsid w:val="00E923BD"/>
    <w:rsid w:val="00E937FA"/>
    <w:rsid w:val="00E93CC3"/>
    <w:rsid w:val="00E94168"/>
    <w:rsid w:val="00E9520B"/>
    <w:rsid w:val="00E9582D"/>
    <w:rsid w:val="00E96C8B"/>
    <w:rsid w:val="00E96E2E"/>
    <w:rsid w:val="00E9716C"/>
    <w:rsid w:val="00EA076B"/>
    <w:rsid w:val="00EA089E"/>
    <w:rsid w:val="00EA0A9F"/>
    <w:rsid w:val="00EA1B86"/>
    <w:rsid w:val="00EA36A1"/>
    <w:rsid w:val="00EA3D6C"/>
    <w:rsid w:val="00EA47E0"/>
    <w:rsid w:val="00EA548C"/>
    <w:rsid w:val="00EA578B"/>
    <w:rsid w:val="00EA5AF8"/>
    <w:rsid w:val="00EA60C5"/>
    <w:rsid w:val="00EA63C1"/>
    <w:rsid w:val="00EA66E8"/>
    <w:rsid w:val="00EA7F6C"/>
    <w:rsid w:val="00EB140F"/>
    <w:rsid w:val="00EB1455"/>
    <w:rsid w:val="00EB1872"/>
    <w:rsid w:val="00EB2382"/>
    <w:rsid w:val="00EB26D5"/>
    <w:rsid w:val="00EB399A"/>
    <w:rsid w:val="00EB5653"/>
    <w:rsid w:val="00EB64FF"/>
    <w:rsid w:val="00EB6A05"/>
    <w:rsid w:val="00EB6D43"/>
    <w:rsid w:val="00EC08CC"/>
    <w:rsid w:val="00EC0D67"/>
    <w:rsid w:val="00EC2647"/>
    <w:rsid w:val="00EC4034"/>
    <w:rsid w:val="00EC6901"/>
    <w:rsid w:val="00EC7FAC"/>
    <w:rsid w:val="00ED1037"/>
    <w:rsid w:val="00ED128C"/>
    <w:rsid w:val="00ED298D"/>
    <w:rsid w:val="00ED2E5C"/>
    <w:rsid w:val="00ED2E8B"/>
    <w:rsid w:val="00ED37F4"/>
    <w:rsid w:val="00ED5E0E"/>
    <w:rsid w:val="00ED78E3"/>
    <w:rsid w:val="00EE0A70"/>
    <w:rsid w:val="00EE29BC"/>
    <w:rsid w:val="00EE372F"/>
    <w:rsid w:val="00EE5014"/>
    <w:rsid w:val="00EE594A"/>
    <w:rsid w:val="00EE5B5C"/>
    <w:rsid w:val="00EE5F3E"/>
    <w:rsid w:val="00EE66BE"/>
    <w:rsid w:val="00EE69BC"/>
    <w:rsid w:val="00EE6A41"/>
    <w:rsid w:val="00EE6CB0"/>
    <w:rsid w:val="00EE7054"/>
    <w:rsid w:val="00EF0725"/>
    <w:rsid w:val="00EF095C"/>
    <w:rsid w:val="00EF1E13"/>
    <w:rsid w:val="00EF2389"/>
    <w:rsid w:val="00EF27AD"/>
    <w:rsid w:val="00EF3300"/>
    <w:rsid w:val="00EF3481"/>
    <w:rsid w:val="00EF35AC"/>
    <w:rsid w:val="00EF415F"/>
    <w:rsid w:val="00EF4B6D"/>
    <w:rsid w:val="00F0204B"/>
    <w:rsid w:val="00F023E6"/>
    <w:rsid w:val="00F03B4B"/>
    <w:rsid w:val="00F04323"/>
    <w:rsid w:val="00F043B2"/>
    <w:rsid w:val="00F04E51"/>
    <w:rsid w:val="00F05613"/>
    <w:rsid w:val="00F06C5D"/>
    <w:rsid w:val="00F06E2A"/>
    <w:rsid w:val="00F07143"/>
    <w:rsid w:val="00F079B0"/>
    <w:rsid w:val="00F07F26"/>
    <w:rsid w:val="00F115C8"/>
    <w:rsid w:val="00F12653"/>
    <w:rsid w:val="00F131A1"/>
    <w:rsid w:val="00F163A1"/>
    <w:rsid w:val="00F20C17"/>
    <w:rsid w:val="00F213D9"/>
    <w:rsid w:val="00F23409"/>
    <w:rsid w:val="00F23C81"/>
    <w:rsid w:val="00F2616B"/>
    <w:rsid w:val="00F2673B"/>
    <w:rsid w:val="00F26A4C"/>
    <w:rsid w:val="00F27614"/>
    <w:rsid w:val="00F27946"/>
    <w:rsid w:val="00F27BAC"/>
    <w:rsid w:val="00F30875"/>
    <w:rsid w:val="00F30959"/>
    <w:rsid w:val="00F309EE"/>
    <w:rsid w:val="00F30BFF"/>
    <w:rsid w:val="00F31030"/>
    <w:rsid w:val="00F31EF9"/>
    <w:rsid w:val="00F32386"/>
    <w:rsid w:val="00F340F5"/>
    <w:rsid w:val="00F3526C"/>
    <w:rsid w:val="00F37710"/>
    <w:rsid w:val="00F37924"/>
    <w:rsid w:val="00F40017"/>
    <w:rsid w:val="00F42E9C"/>
    <w:rsid w:val="00F43168"/>
    <w:rsid w:val="00F44115"/>
    <w:rsid w:val="00F45AB5"/>
    <w:rsid w:val="00F47133"/>
    <w:rsid w:val="00F47B5C"/>
    <w:rsid w:val="00F52C1D"/>
    <w:rsid w:val="00F53838"/>
    <w:rsid w:val="00F53A77"/>
    <w:rsid w:val="00F5587F"/>
    <w:rsid w:val="00F572E7"/>
    <w:rsid w:val="00F6003C"/>
    <w:rsid w:val="00F60AA0"/>
    <w:rsid w:val="00F611A8"/>
    <w:rsid w:val="00F61AA6"/>
    <w:rsid w:val="00F61E95"/>
    <w:rsid w:val="00F62946"/>
    <w:rsid w:val="00F635CA"/>
    <w:rsid w:val="00F647C5"/>
    <w:rsid w:val="00F664CD"/>
    <w:rsid w:val="00F70CCF"/>
    <w:rsid w:val="00F7102E"/>
    <w:rsid w:val="00F714A0"/>
    <w:rsid w:val="00F71CC2"/>
    <w:rsid w:val="00F73ECA"/>
    <w:rsid w:val="00F740A4"/>
    <w:rsid w:val="00F7468C"/>
    <w:rsid w:val="00F75AD9"/>
    <w:rsid w:val="00F76069"/>
    <w:rsid w:val="00F76723"/>
    <w:rsid w:val="00F77D7B"/>
    <w:rsid w:val="00F8060E"/>
    <w:rsid w:val="00F8312A"/>
    <w:rsid w:val="00F83EE7"/>
    <w:rsid w:val="00F83EEB"/>
    <w:rsid w:val="00F85BB2"/>
    <w:rsid w:val="00F861E2"/>
    <w:rsid w:val="00F86269"/>
    <w:rsid w:val="00F8642E"/>
    <w:rsid w:val="00F9031F"/>
    <w:rsid w:val="00F909DD"/>
    <w:rsid w:val="00F9131D"/>
    <w:rsid w:val="00F92641"/>
    <w:rsid w:val="00F93254"/>
    <w:rsid w:val="00F93AE1"/>
    <w:rsid w:val="00F93B27"/>
    <w:rsid w:val="00F9535F"/>
    <w:rsid w:val="00F95AA9"/>
    <w:rsid w:val="00F96410"/>
    <w:rsid w:val="00F96DB2"/>
    <w:rsid w:val="00F976AE"/>
    <w:rsid w:val="00F978F3"/>
    <w:rsid w:val="00F97B8A"/>
    <w:rsid w:val="00FA0191"/>
    <w:rsid w:val="00FA2C2C"/>
    <w:rsid w:val="00FA3572"/>
    <w:rsid w:val="00FA37A3"/>
    <w:rsid w:val="00FA3D8D"/>
    <w:rsid w:val="00FA4AFF"/>
    <w:rsid w:val="00FA553F"/>
    <w:rsid w:val="00FA55CD"/>
    <w:rsid w:val="00FA6ADA"/>
    <w:rsid w:val="00FA75FB"/>
    <w:rsid w:val="00FA7DCA"/>
    <w:rsid w:val="00FA7F60"/>
    <w:rsid w:val="00FB0067"/>
    <w:rsid w:val="00FB07DA"/>
    <w:rsid w:val="00FB1716"/>
    <w:rsid w:val="00FB1EE2"/>
    <w:rsid w:val="00FB2069"/>
    <w:rsid w:val="00FB2C9F"/>
    <w:rsid w:val="00FB429F"/>
    <w:rsid w:val="00FB47A9"/>
    <w:rsid w:val="00FB4C68"/>
    <w:rsid w:val="00FB65A4"/>
    <w:rsid w:val="00FB69DB"/>
    <w:rsid w:val="00FC0D26"/>
    <w:rsid w:val="00FC3A62"/>
    <w:rsid w:val="00FC456D"/>
    <w:rsid w:val="00FC4F75"/>
    <w:rsid w:val="00FC601C"/>
    <w:rsid w:val="00FC7814"/>
    <w:rsid w:val="00FC7FB5"/>
    <w:rsid w:val="00FD1186"/>
    <w:rsid w:val="00FD11AE"/>
    <w:rsid w:val="00FD1654"/>
    <w:rsid w:val="00FD1A56"/>
    <w:rsid w:val="00FD1AF1"/>
    <w:rsid w:val="00FD21C6"/>
    <w:rsid w:val="00FD3078"/>
    <w:rsid w:val="00FD418A"/>
    <w:rsid w:val="00FD54D9"/>
    <w:rsid w:val="00FD5BF6"/>
    <w:rsid w:val="00FD6112"/>
    <w:rsid w:val="00FD61EB"/>
    <w:rsid w:val="00FD6BFE"/>
    <w:rsid w:val="00FD78FA"/>
    <w:rsid w:val="00FE28F8"/>
    <w:rsid w:val="00FE4315"/>
    <w:rsid w:val="00FE48E2"/>
    <w:rsid w:val="00FE5790"/>
    <w:rsid w:val="00FE59C5"/>
    <w:rsid w:val="00FE6CC3"/>
    <w:rsid w:val="00FF01EF"/>
    <w:rsid w:val="00FF070D"/>
    <w:rsid w:val="00FF11F6"/>
    <w:rsid w:val="00FF159A"/>
    <w:rsid w:val="00FF170A"/>
    <w:rsid w:val="00FF1E46"/>
    <w:rsid w:val="00FF46DB"/>
    <w:rsid w:val="00FF4758"/>
    <w:rsid w:val="00FF4E9C"/>
    <w:rsid w:val="00FF5F83"/>
    <w:rsid w:val="00FF75B8"/>
    <w:rsid w:val="00FF795D"/>
    <w:rsid w:val="00FF7A67"/>
    <w:rsid w:val="00FF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1978">
      <w:bodyDiv w:val="1"/>
      <w:marLeft w:val="0"/>
      <w:marRight w:val="0"/>
      <w:marTop w:val="0"/>
      <w:marBottom w:val="0"/>
      <w:divBdr>
        <w:top w:val="none" w:sz="0" w:space="0" w:color="auto"/>
        <w:left w:val="none" w:sz="0" w:space="0" w:color="auto"/>
        <w:bottom w:val="none" w:sz="0" w:space="0" w:color="auto"/>
        <w:right w:val="none" w:sz="0" w:space="0" w:color="auto"/>
      </w:divBdr>
    </w:div>
    <w:div w:id="519397368">
      <w:bodyDiv w:val="1"/>
      <w:marLeft w:val="0"/>
      <w:marRight w:val="0"/>
      <w:marTop w:val="0"/>
      <w:marBottom w:val="0"/>
      <w:divBdr>
        <w:top w:val="none" w:sz="0" w:space="0" w:color="auto"/>
        <w:left w:val="none" w:sz="0" w:space="0" w:color="auto"/>
        <w:bottom w:val="none" w:sz="0" w:space="0" w:color="auto"/>
        <w:right w:val="none" w:sz="0" w:space="0" w:color="auto"/>
      </w:divBdr>
    </w:div>
    <w:div w:id="920215945">
      <w:bodyDiv w:val="1"/>
      <w:marLeft w:val="0"/>
      <w:marRight w:val="0"/>
      <w:marTop w:val="0"/>
      <w:marBottom w:val="0"/>
      <w:divBdr>
        <w:top w:val="none" w:sz="0" w:space="0" w:color="auto"/>
        <w:left w:val="none" w:sz="0" w:space="0" w:color="auto"/>
        <w:bottom w:val="none" w:sz="0" w:space="0" w:color="auto"/>
        <w:right w:val="none" w:sz="0" w:space="0" w:color="auto"/>
      </w:divBdr>
    </w:div>
    <w:div w:id="1029529538">
      <w:bodyDiv w:val="1"/>
      <w:marLeft w:val="0"/>
      <w:marRight w:val="0"/>
      <w:marTop w:val="0"/>
      <w:marBottom w:val="0"/>
      <w:divBdr>
        <w:top w:val="none" w:sz="0" w:space="0" w:color="auto"/>
        <w:left w:val="none" w:sz="0" w:space="0" w:color="auto"/>
        <w:bottom w:val="none" w:sz="0" w:space="0" w:color="auto"/>
        <w:right w:val="none" w:sz="0" w:space="0" w:color="auto"/>
      </w:divBdr>
    </w:div>
    <w:div w:id="1247034030">
      <w:bodyDiv w:val="1"/>
      <w:marLeft w:val="0"/>
      <w:marRight w:val="0"/>
      <w:marTop w:val="0"/>
      <w:marBottom w:val="0"/>
      <w:divBdr>
        <w:top w:val="none" w:sz="0" w:space="0" w:color="auto"/>
        <w:left w:val="none" w:sz="0" w:space="0" w:color="auto"/>
        <w:bottom w:val="none" w:sz="0" w:space="0" w:color="auto"/>
        <w:right w:val="none" w:sz="0" w:space="0" w:color="auto"/>
      </w:divBdr>
    </w:div>
    <w:div w:id="178395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image" Target="media/image23.png"/><Relationship Id="rId63" Type="http://schemas.openxmlformats.org/officeDocument/2006/relationships/oleObject" Target="embeddings/oleObject29.bin"/><Relationship Id="rId68"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image" Target="media/image25.wmf"/><Relationship Id="rId66" Type="http://schemas.openxmlformats.org/officeDocument/2006/relationships/image" Target="media/image30.png"/><Relationship Id="rId5" Type="http://schemas.openxmlformats.org/officeDocument/2006/relationships/settings" Target="settings.xml"/><Relationship Id="rId61" Type="http://schemas.openxmlformats.org/officeDocument/2006/relationships/oleObject" Target="embeddings/oleObject28.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4.png"/><Relationship Id="rId64" Type="http://schemas.openxmlformats.org/officeDocument/2006/relationships/image" Target="media/image28.png"/><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image" Target="media/image27.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chart" Target="charts/chart1.xml"/><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4.bin"/><Relationship Id="rId60" Type="http://schemas.openxmlformats.org/officeDocument/2006/relationships/image" Target="media/image26.wmf"/><Relationship Id="rId65" Type="http://schemas.openxmlformats.org/officeDocument/2006/relationships/image" Target="media/image29.png"/><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92379455138803"/>
          <c:y val="7.7975311679790021E-2"/>
          <c:w val="0.6609388318748074"/>
          <c:h val="0.6420385978266091"/>
        </c:manualLayout>
      </c:layout>
      <c:lineChart>
        <c:grouping val="standard"/>
        <c:varyColors val="0"/>
        <c:ser>
          <c:idx val="0"/>
          <c:order val="0"/>
          <c:tx>
            <c:v>中心点</c:v>
          </c:tx>
          <c:marker>
            <c:symbol val="none"/>
          </c:marker>
          <c:val>
            <c:numRef>
              <c:f>Sheet1!$M$1:$M$27</c:f>
              <c:numCache>
                <c:formatCode>General</c:formatCode>
                <c:ptCount val="27"/>
                <c:pt idx="0">
                  <c:v>1</c:v>
                </c:pt>
                <c:pt idx="1">
                  <c:v>1</c:v>
                </c:pt>
                <c:pt idx="2">
                  <c:v>1</c:v>
                </c:pt>
                <c:pt idx="3">
                  <c:v>1</c:v>
                </c:pt>
                <c:pt idx="4">
                  <c:v>1</c:v>
                </c:pt>
                <c:pt idx="5">
                  <c:v>1</c:v>
                </c:pt>
                <c:pt idx="6">
                  <c:v>2</c:v>
                </c:pt>
                <c:pt idx="7">
                  <c:v>2</c:v>
                </c:pt>
                <c:pt idx="8">
                  <c:v>3</c:v>
                </c:pt>
                <c:pt idx="9">
                  <c:v>3</c:v>
                </c:pt>
                <c:pt idx="10">
                  <c:v>3</c:v>
                </c:pt>
                <c:pt idx="11">
                  <c:v>3</c:v>
                </c:pt>
                <c:pt idx="12">
                  <c:v>3</c:v>
                </c:pt>
                <c:pt idx="13">
                  <c:v>3</c:v>
                </c:pt>
                <c:pt idx="14">
                  <c:v>3</c:v>
                </c:pt>
                <c:pt idx="15">
                  <c:v>3</c:v>
                </c:pt>
                <c:pt idx="16">
                  <c:v>3</c:v>
                </c:pt>
                <c:pt idx="17">
                  <c:v>3</c:v>
                </c:pt>
                <c:pt idx="18">
                  <c:v>3</c:v>
                </c:pt>
                <c:pt idx="19">
                  <c:v>3</c:v>
                </c:pt>
                <c:pt idx="20">
                  <c:v>3</c:v>
                </c:pt>
                <c:pt idx="21">
                  <c:v>4</c:v>
                </c:pt>
                <c:pt idx="22">
                  <c:v>4</c:v>
                </c:pt>
                <c:pt idx="23">
                  <c:v>1</c:v>
                </c:pt>
                <c:pt idx="24">
                  <c:v>1</c:v>
                </c:pt>
                <c:pt idx="25">
                  <c:v>1</c:v>
                </c:pt>
                <c:pt idx="26">
                  <c:v>0</c:v>
                </c:pt>
              </c:numCache>
            </c:numRef>
          </c:val>
          <c:smooth val="0"/>
        </c:ser>
        <c:dLbls>
          <c:showLegendKey val="0"/>
          <c:showVal val="0"/>
          <c:showCatName val="0"/>
          <c:showSerName val="0"/>
          <c:showPercent val="0"/>
          <c:showBubbleSize val="0"/>
        </c:dLbls>
        <c:marker val="1"/>
        <c:smooth val="0"/>
        <c:axId val="264477696"/>
        <c:axId val="232259584"/>
      </c:lineChart>
      <c:catAx>
        <c:axId val="264477696"/>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232259584"/>
        <c:crosses val="autoZero"/>
        <c:auto val="1"/>
        <c:lblAlgn val="ctr"/>
        <c:lblOffset val="100"/>
        <c:noMultiLvlLbl val="0"/>
      </c:catAx>
      <c:valAx>
        <c:axId val="232259584"/>
        <c:scaling>
          <c:orientation val="minMax"/>
        </c:scaling>
        <c:delete val="0"/>
        <c:axPos val="l"/>
        <c:majorGridlines/>
        <c:title>
          <c:tx>
            <c:rich>
              <a:bodyPr rot="0" vert="wordArtVertRtl"/>
              <a:lstStyle/>
              <a:p>
                <a:pPr>
                  <a:defRPr/>
                </a:pPr>
                <a:r>
                  <a:rPr lang="zh-CN" altLang="en-US" sz="900" b="0"/>
                  <a:t>聚类中心点数量</a:t>
                </a:r>
              </a:p>
            </c:rich>
          </c:tx>
          <c:layout>
            <c:manualLayout>
              <c:xMode val="edge"/>
              <c:yMode val="edge"/>
              <c:x val="0"/>
              <c:y val="6.9294756124234455E-2"/>
            </c:manualLayout>
          </c:layout>
          <c:overlay val="0"/>
        </c:title>
        <c:numFmt formatCode="General" sourceLinked="1"/>
        <c:majorTickMark val="out"/>
        <c:minorTickMark val="none"/>
        <c:tickLblPos val="nextTo"/>
        <c:crossAx val="264477696"/>
        <c:crosses val="autoZero"/>
        <c:crossBetween val="between"/>
      </c:valAx>
    </c:plotArea>
    <c:legend>
      <c:legendPos val="r"/>
      <c:layout>
        <c:manualLayout>
          <c:xMode val="edge"/>
          <c:yMode val="edge"/>
          <c:x val="0.78385703072462976"/>
          <c:y val="0.28682811132983377"/>
          <c:w val="0.1979905815283069"/>
          <c:h val="0.23576006124234467"/>
        </c:manualLayout>
      </c:layout>
      <c:overlay val="0"/>
      <c:txPr>
        <a:bodyPr/>
        <a:lstStyle/>
        <a:p>
          <a:pPr>
            <a:defRPr sz="900"/>
          </a:pPr>
          <a:endParaRPr lang="zh-CN"/>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4AD7E-E073-4A67-AA9F-BE7BF3D85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3721</TotalTime>
  <Pages>11</Pages>
  <Words>1880</Words>
  <Characters>10718</Characters>
  <Application>Microsoft Office Word</Application>
  <DocSecurity>0</DocSecurity>
  <Lines>89</Lines>
  <Paragraphs>25</Paragraphs>
  <ScaleCrop>false</ScaleCrop>
  <Company>上海大学</Company>
  <LinksUpToDate>false</LinksUpToDate>
  <CharactersWithSpaces>12573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seasen</dc:creator>
  <cp:lastModifiedBy>seasen</cp:lastModifiedBy>
  <cp:revision>1157</cp:revision>
  <dcterms:created xsi:type="dcterms:W3CDTF">2016-05-29T17:37:00Z</dcterms:created>
  <dcterms:modified xsi:type="dcterms:W3CDTF">2016-06-13T13:32:00Z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